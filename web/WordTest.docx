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C7E0" w14:textId="77777777" w:rsidR="004952D7" w:rsidRDefault="004952D7">
      <w:pPr>
        <w:rPr>
          <w:ins w:id="0" w:author="Administrator" w:date="2020-12-04T22:51:00Z"/>
        </w:rPr>
      </w:pPr>
      <w:ins w:id="1" w:author="Administrator" w:date="2020-12-04T22:52:00Z">
        <w:r>
          <w:rPr>
            <w:rFonts w:hint="eastAsia"/>
          </w:rPr>
          <w:t>UP主QQ：987156759，</w:t>
        </w:r>
        <w:r>
          <w:t>接远程架设，只限</w:t>
        </w:r>
        <w:r>
          <w:rPr>
            <w:rFonts w:hint="eastAsia"/>
          </w:rPr>
          <w:t>发过视频</w:t>
        </w:r>
        <w:r>
          <w:t>的游戏，单机架设，</w:t>
        </w:r>
        <w:r>
          <w:rPr>
            <w:rFonts w:hint="eastAsia"/>
          </w:rPr>
          <w:t>只接</w:t>
        </w:r>
        <w:r>
          <w:t>单机</w:t>
        </w:r>
      </w:ins>
      <w:ins w:id="2" w:author="Administrator" w:date="2020-12-04T22:53:00Z">
        <w:r>
          <w:rPr>
            <w:rFonts w:hint="eastAsia"/>
          </w:rPr>
          <w:t>，</w:t>
        </w:r>
        <w:r>
          <w:t>其他问题一概不</w:t>
        </w:r>
        <w:r>
          <w:rPr>
            <w:rFonts w:hint="eastAsia"/>
          </w:rPr>
          <w:t>给予</w:t>
        </w:r>
        <w:r>
          <w:t>回复</w:t>
        </w:r>
      </w:ins>
      <w:ins w:id="3" w:author="Administrator" w:date="2020-12-04T22:55:00Z">
        <w:r>
          <w:rPr>
            <w:rFonts w:hint="eastAsia"/>
          </w:rPr>
          <w:t>，</w:t>
        </w:r>
        <w:r>
          <w:t>请</w:t>
        </w:r>
        <w:r>
          <w:rPr>
            <w:rFonts w:hint="eastAsia"/>
          </w:rPr>
          <w:t>在</w:t>
        </w:r>
        <w:r>
          <w:t>下载文档后退群，</w:t>
        </w:r>
        <w:r>
          <w:rPr>
            <w:rFonts w:hint="eastAsia"/>
          </w:rPr>
          <w:t>让</w:t>
        </w:r>
        <w:r>
          <w:t>其他粉丝</w:t>
        </w:r>
      </w:ins>
      <w:ins w:id="4" w:author="Administrator" w:date="2020-12-04T22:56:00Z">
        <w:r>
          <w:t>加群</w:t>
        </w:r>
      </w:ins>
      <w:ins w:id="5" w:author="Administrator" w:date="2020-12-04T23:01:00Z">
        <w:r w:rsidR="003F189C">
          <w:rPr>
            <w:rFonts w:hint="eastAsia"/>
          </w:rPr>
          <w:t>下载</w:t>
        </w:r>
      </w:ins>
      <w:ins w:id="6" w:author="Administrator" w:date="2020-12-04T22:56:00Z">
        <w:r>
          <w:rPr>
            <w:rFonts w:hint="eastAsia"/>
          </w:rPr>
          <w:t>！</w:t>
        </w:r>
        <w:r>
          <w:t>！！</w:t>
        </w:r>
      </w:ins>
    </w:p>
    <w:p w14:paraId="52D3BA69" w14:textId="77777777" w:rsidR="009A6201" w:rsidRPr="009A6201" w:rsidRDefault="009A6201">
      <w:pPr>
        <w:rPr>
          <w:ins w:id="7" w:author="Administrator" w:date="2020-12-04T22:21:00Z"/>
        </w:rPr>
      </w:pPr>
      <w:ins w:id="8" w:author="Administrator" w:date="2020-12-04T22:22:00Z">
        <w:r>
          <w:rPr>
            <w:rFonts w:hint="eastAsia"/>
          </w:rPr>
          <w:t>请</w:t>
        </w:r>
        <w:r>
          <w:t>使用</w:t>
        </w:r>
        <w:r>
          <w:rPr>
            <w:rFonts w:hint="eastAsia"/>
          </w:rPr>
          <w:t>搜索</w:t>
        </w:r>
        <w:r>
          <w:t>功能</w:t>
        </w:r>
        <w:proofErr w:type="spellStart"/>
        <w:r>
          <w:rPr>
            <w:rFonts w:hint="eastAsia"/>
          </w:rPr>
          <w:t>C</w:t>
        </w:r>
        <w:r>
          <w:t>trl+F</w:t>
        </w:r>
        <w:proofErr w:type="spellEnd"/>
        <w:r>
          <w:t>搜索</w:t>
        </w:r>
      </w:ins>
      <w:ins w:id="9" w:author="Administrator" w:date="2020-12-04T22:35:00Z">
        <w:r w:rsidR="00ED3219">
          <w:rPr>
            <w:rFonts w:hint="eastAsia"/>
          </w:rPr>
          <w:t>B站</w:t>
        </w:r>
        <w:r w:rsidR="00ED3219">
          <w:t>视频名称或者</w:t>
        </w:r>
      </w:ins>
      <w:ins w:id="10" w:author="Administrator" w:date="2020-12-04T22:22:00Z">
        <w:r>
          <w:rPr>
            <w:rFonts w:hint="eastAsia"/>
          </w:rPr>
          <w:t>游戏</w:t>
        </w:r>
        <w:r>
          <w:t>名称</w:t>
        </w:r>
      </w:ins>
      <w:ins w:id="11" w:author="Administrator" w:date="2020-12-04T22:35:00Z">
        <w:r w:rsidR="00ED3219">
          <w:rPr>
            <w:rFonts w:hint="eastAsia"/>
          </w:rPr>
          <w:t>即可</w:t>
        </w:r>
      </w:ins>
      <w:ins w:id="12" w:author="Administrator" w:date="2020-12-04T22:22:00Z">
        <w:r>
          <w:t>下载</w:t>
        </w:r>
      </w:ins>
    </w:p>
    <w:p w14:paraId="1FA3266A" w14:textId="77777777" w:rsidR="00A805E5" w:rsidRDefault="009A6201">
      <w:pPr>
        <w:rPr>
          <w:ins w:id="13" w:author="Administrator" w:date="2020-12-04T22:18:00Z"/>
        </w:rPr>
      </w:pPr>
      <w:ins w:id="14" w:author="Administrator" w:date="2020-12-04T22:16:00Z">
        <w:r>
          <w:rPr>
            <w:rFonts w:hint="eastAsia"/>
          </w:rPr>
          <w:t>所有</w:t>
        </w:r>
        <w:r>
          <w:t>游戏均已</w:t>
        </w:r>
        <w:r>
          <w:rPr>
            <w:rFonts w:hint="eastAsia"/>
          </w:rPr>
          <w:t>W</w:t>
        </w:r>
        <w:r>
          <w:t>in</w:t>
        </w:r>
      </w:ins>
      <w:ins w:id="15" w:author="Administrator" w:date="2020-12-04T22:17:00Z">
        <w:r>
          <w:t>7</w:t>
        </w:r>
        <w:r>
          <w:rPr>
            <w:rFonts w:hint="eastAsia"/>
          </w:rPr>
          <w:t>系统</w:t>
        </w:r>
        <w:r>
          <w:t>测试，都可</w:t>
        </w:r>
        <w:r>
          <w:rPr>
            <w:rFonts w:hint="eastAsia"/>
          </w:rPr>
          <w:t>玩</w:t>
        </w:r>
        <w:r>
          <w:t>，请</w:t>
        </w:r>
        <w:r>
          <w:rPr>
            <w:rFonts w:hint="eastAsia"/>
          </w:rPr>
          <w:t>其他</w:t>
        </w:r>
        <w:r>
          <w:t>系统自行测试，概不解决任何</w:t>
        </w:r>
        <w:r>
          <w:rPr>
            <w:rFonts w:hint="eastAsia"/>
          </w:rPr>
          <w:t>问题</w:t>
        </w:r>
        <w:r>
          <w:t>，</w:t>
        </w:r>
        <w:r>
          <w:rPr>
            <w:rFonts w:hint="eastAsia"/>
          </w:rPr>
          <w:t>游戏</w:t>
        </w:r>
        <w:r>
          <w:t>资源全都来源</w:t>
        </w:r>
        <w:r>
          <w:rPr>
            <w:rFonts w:hint="eastAsia"/>
          </w:rPr>
          <w:t>于</w:t>
        </w:r>
        <w:r>
          <w:t>网络，请在下载24</w:t>
        </w:r>
      </w:ins>
      <w:ins w:id="16" w:author="Administrator" w:date="2020-12-04T22:18:00Z">
        <w:r>
          <w:rPr>
            <w:rFonts w:hint="eastAsia"/>
          </w:rPr>
          <w:t>小时</w:t>
        </w:r>
        <w:r>
          <w:t>后删除</w:t>
        </w:r>
      </w:ins>
      <w:ins w:id="17" w:author="Administrator" w:date="2020-12-05T17:56:00Z">
        <w:r w:rsidR="008645CF">
          <w:rPr>
            <w:rFonts w:hint="eastAsia"/>
          </w:rPr>
          <w:t>,出现</w:t>
        </w:r>
        <w:r w:rsidR="008645CF">
          <w:t>任何利益纠纷</w:t>
        </w:r>
      </w:ins>
      <w:ins w:id="18" w:author="Administrator" w:date="2020-12-05T17:57:00Z">
        <w:r w:rsidR="008645CF">
          <w:t>概不负责</w:t>
        </w:r>
      </w:ins>
      <w:ins w:id="19" w:author="Administrator" w:date="2020-12-04T22:18:00Z">
        <w:r>
          <w:rPr>
            <w:rFonts w:hint="eastAsia"/>
          </w:rPr>
          <w:t>！</w:t>
        </w:r>
      </w:ins>
    </w:p>
    <w:p w14:paraId="510562EF" w14:textId="77777777" w:rsidR="00ED3219" w:rsidRDefault="009A6201">
      <w:pPr>
        <w:rPr>
          <w:ins w:id="20" w:author="Administrator" w:date="2020-12-04T22:29:00Z"/>
        </w:rPr>
      </w:pPr>
      <w:ins w:id="21" w:author="Administrator" w:date="2020-12-04T22:18:00Z">
        <w:r>
          <w:rPr>
            <w:rFonts w:hint="eastAsia"/>
          </w:rPr>
          <w:t>下载安装</w:t>
        </w:r>
        <w:r>
          <w:t>前，</w:t>
        </w:r>
      </w:ins>
      <w:ins w:id="22" w:author="Administrator" w:date="2020-12-04T22:27:00Z">
        <w:r w:rsidR="00ED3219">
          <w:rPr>
            <w:rFonts w:hint="eastAsia"/>
          </w:rPr>
          <w:t>请</w:t>
        </w:r>
        <w:r w:rsidR="00ED3219">
          <w:t>安装游戏运行库和游戏必备的插件环境等，</w:t>
        </w:r>
      </w:ins>
      <w:ins w:id="23" w:author="Administrator" w:date="2020-12-04T22:18:00Z">
        <w:r>
          <w:rPr>
            <w:rFonts w:hint="eastAsia"/>
          </w:rPr>
          <w:t>网</w:t>
        </w:r>
        <w:r>
          <w:t>单游戏</w:t>
        </w:r>
        <w:r>
          <w:rPr>
            <w:rFonts w:hint="eastAsia"/>
          </w:rPr>
          <w:t>大部分</w:t>
        </w:r>
        <w:r>
          <w:t>都是有毒的</w:t>
        </w:r>
        <w:r>
          <w:rPr>
            <w:rFonts w:hint="eastAsia"/>
          </w:rPr>
          <w:t>，</w:t>
        </w:r>
        <w:r>
          <w:t>请思考</w:t>
        </w:r>
      </w:ins>
      <w:ins w:id="24" w:author="Administrator" w:date="2020-12-04T22:27:00Z">
        <w:r w:rsidR="00ED3219">
          <w:rPr>
            <w:rFonts w:hint="eastAsia"/>
          </w:rPr>
          <w:t>再</w:t>
        </w:r>
        <w:r w:rsidR="00ED3219">
          <w:t>三</w:t>
        </w:r>
      </w:ins>
      <w:ins w:id="25" w:author="Administrator" w:date="2020-12-04T22:18:00Z">
        <w:r>
          <w:t>后</w:t>
        </w:r>
      </w:ins>
      <w:ins w:id="26" w:author="Administrator" w:date="2020-12-04T22:19:00Z">
        <w:r>
          <w:rPr>
            <w:rFonts w:hint="eastAsia"/>
          </w:rPr>
          <w:t>下载</w:t>
        </w:r>
      </w:ins>
      <w:ins w:id="27" w:author="Administrator" w:date="2020-12-04T22:28:00Z">
        <w:r w:rsidR="00ED3219">
          <w:rPr>
            <w:rFonts w:hint="eastAsia"/>
          </w:rPr>
          <w:t>游玩</w:t>
        </w:r>
      </w:ins>
      <w:ins w:id="28" w:author="Administrator" w:date="2020-12-04T22:19:00Z">
        <w:r>
          <w:t>，</w:t>
        </w:r>
      </w:ins>
      <w:ins w:id="29" w:author="Administrator" w:date="2020-12-04T22:27:00Z">
        <w:r w:rsidR="00ED3219">
          <w:rPr>
            <w:rFonts w:hint="eastAsia"/>
          </w:rPr>
          <w:t>备</w:t>
        </w:r>
        <w:r w:rsidR="00ED3219">
          <w:t>好</w:t>
        </w:r>
        <w:r w:rsidR="00ED3219">
          <w:rPr>
            <w:rFonts w:hint="eastAsia"/>
          </w:rPr>
          <w:t>U盘重装，</w:t>
        </w:r>
      </w:ins>
      <w:ins w:id="30" w:author="Administrator" w:date="2020-12-04T22:19:00Z">
        <w:r>
          <w:t>架设前，请关闭杀毒，管家</w:t>
        </w:r>
        <w:r>
          <w:rPr>
            <w:rFonts w:hint="eastAsia"/>
          </w:rPr>
          <w:t>！</w:t>
        </w:r>
      </w:ins>
    </w:p>
    <w:p w14:paraId="56B14E07" w14:textId="77777777" w:rsidR="00ED3219" w:rsidRDefault="00ED3219">
      <w:pPr>
        <w:rPr>
          <w:ins w:id="31" w:author="Administrator" w:date="2020-12-04T22:19:00Z"/>
        </w:rPr>
      </w:pPr>
    </w:p>
    <w:p w14:paraId="6B0B4F43" w14:textId="77777777" w:rsidR="009A6201" w:rsidRDefault="00ED3219">
      <w:pPr>
        <w:rPr>
          <w:ins w:id="32" w:author="Administrator" w:date="2020-12-04T22:30:00Z"/>
        </w:rPr>
      </w:pPr>
      <w:ins w:id="33" w:author="Administrator" w:date="2020-12-04T22:30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B站</w:t>
        </w:r>
        <w:r>
          <w:t>都已发过，请耐心观看</w:t>
        </w:r>
      </w:ins>
    </w:p>
    <w:p w14:paraId="2BECACAF" w14:textId="77777777" w:rsidR="00ED3219" w:rsidRPr="00ED3219" w:rsidRDefault="00ED3219">
      <w:pPr>
        <w:rPr>
          <w:ins w:id="34" w:author="Administrator" w:date="2020-12-04T22:19:00Z"/>
        </w:rPr>
      </w:pPr>
    </w:p>
    <w:p w14:paraId="31A98C6B" w14:textId="77777777" w:rsidR="00790645" w:rsidRDefault="009A6201">
      <w:pPr>
        <w:rPr>
          <w:ins w:id="35" w:author="Administrator" w:date="2020-12-04T22:44:00Z"/>
        </w:rPr>
      </w:pPr>
      <w:ins w:id="36" w:author="Administrator" w:date="2020-12-04T22:19:00Z">
        <w:r>
          <w:rPr>
            <w:rFonts w:hint="eastAsia"/>
          </w:rPr>
          <w:t>虚拟端</w:t>
        </w:r>
        <w:r>
          <w:t>请安装</w:t>
        </w:r>
      </w:ins>
      <w:ins w:id="37" w:author="Administrator" w:date="2020-12-04T22:20:00Z">
        <w:r w:rsidRPr="009A6201">
          <w:t>VMware Workstation Pro</w:t>
        </w:r>
        <w:r>
          <w:rPr>
            <w:rFonts w:hint="eastAsia"/>
          </w:rPr>
          <w:t>15.5软件</w:t>
        </w:r>
      </w:ins>
    </w:p>
    <w:p w14:paraId="507CAC5A" w14:textId="77777777" w:rsidR="009A6201" w:rsidRDefault="009A6201">
      <w:pPr>
        <w:rPr>
          <w:ins w:id="38" w:author="Administrator" w:date="2020-12-04T22:21:00Z"/>
        </w:rPr>
      </w:pPr>
      <w:ins w:id="39" w:author="Administrator" w:date="2020-12-04T22:20:00Z">
        <w:r>
          <w:rPr>
            <w:rFonts w:hint="eastAsia"/>
          </w:rPr>
          <w:t>一键</w:t>
        </w:r>
        <w:r>
          <w:t>端请关闭</w:t>
        </w:r>
        <w:r>
          <w:rPr>
            <w:rFonts w:hint="eastAsia"/>
          </w:rPr>
          <w:t>80,3306端口防止</w:t>
        </w:r>
        <w:r>
          <w:t>报错</w:t>
        </w:r>
      </w:ins>
    </w:p>
    <w:p w14:paraId="59ECDD79" w14:textId="77777777" w:rsidR="004952D7" w:rsidRDefault="004952D7" w:rsidP="009A6201">
      <w:pPr>
        <w:rPr>
          <w:ins w:id="40" w:author="Administrator" w:date="2020-12-04T22:53:00Z"/>
        </w:rPr>
      </w:pPr>
    </w:p>
    <w:p w14:paraId="6EF9508F" w14:textId="77777777" w:rsidR="009A6201" w:rsidRDefault="009A6201" w:rsidP="009A6201">
      <w:pPr>
        <w:rPr>
          <w:ins w:id="41" w:author="Administrator" w:date="2020-12-04T22:21:00Z"/>
        </w:rPr>
      </w:pPr>
      <w:ins w:id="42" w:author="Administrator" w:date="2020-12-04T22:21:00Z">
        <w:r w:rsidRPr="009A6201">
          <w:t>VMware Workstation Pro</w:t>
        </w:r>
        <w:r>
          <w:rPr>
            <w:rFonts w:hint="eastAsia"/>
          </w:rPr>
          <w:t>15.5软件</w:t>
        </w:r>
      </w:ins>
    </w:p>
    <w:p w14:paraId="6D946379" w14:textId="77777777" w:rsidR="009A6201" w:rsidRDefault="009A6201" w:rsidP="009A6201">
      <w:pPr>
        <w:rPr>
          <w:ins w:id="43" w:author="Administrator" w:date="2020-12-04T22:21:00Z"/>
        </w:rPr>
      </w:pPr>
      <w:ins w:id="44" w:author="Administrator" w:date="2020-12-04T22:21:00Z">
        <w:r>
          <w:rPr>
            <w:rFonts w:hint="eastAsia"/>
          </w:rPr>
          <w:t>链接：</w:t>
        </w:r>
        <w:r>
          <w:t xml:space="preserve">https://pan.baidu.com/s/1g8Ve4LkF6AnMNkTad_nUdw </w:t>
        </w:r>
      </w:ins>
    </w:p>
    <w:p w14:paraId="70B91DF4" w14:textId="77777777" w:rsidR="009A6201" w:rsidRDefault="009A6201" w:rsidP="009A6201">
      <w:pPr>
        <w:rPr>
          <w:ins w:id="45" w:author="Administrator" w:date="2020-12-04T22:21:00Z"/>
        </w:rPr>
      </w:pPr>
      <w:ins w:id="46" w:author="Administrator" w:date="2020-12-04T22:21:00Z">
        <w:r>
          <w:rPr>
            <w:rFonts w:hint="eastAsia"/>
          </w:rPr>
          <w:t>提取码：</w:t>
        </w:r>
        <w:r>
          <w:t xml:space="preserve">qh7i </w:t>
        </w:r>
      </w:ins>
    </w:p>
    <w:p w14:paraId="08BF035E" w14:textId="77777777" w:rsidR="009A6201" w:rsidRDefault="009A6201" w:rsidP="009A6201">
      <w:pPr>
        <w:rPr>
          <w:ins w:id="47" w:author="Administrator" w:date="2020-12-04T22:23:00Z"/>
        </w:rPr>
      </w:pPr>
      <w:ins w:id="48" w:author="Administrator" w:date="2020-12-04T22:2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2F0EC04" w14:textId="77777777" w:rsidR="009A6201" w:rsidRDefault="009A6201" w:rsidP="009A6201">
      <w:pPr>
        <w:rPr>
          <w:ins w:id="49" w:author="Administrator" w:date="2020-12-04T22:23:00Z"/>
        </w:rPr>
      </w:pPr>
    </w:p>
    <w:p w14:paraId="0F9B1825" w14:textId="77777777" w:rsidR="009A6201" w:rsidRDefault="00ED3219" w:rsidP="009A6201">
      <w:pPr>
        <w:rPr>
          <w:ins w:id="50" w:author="Administrator" w:date="2020-12-04T22:28:00Z"/>
        </w:rPr>
      </w:pPr>
      <w:ins w:id="51" w:author="Administrator" w:date="2020-12-04T22:28:00Z">
        <w:r>
          <w:rPr>
            <w:rFonts w:hint="eastAsia"/>
          </w:rPr>
          <w:t>游戏</w:t>
        </w:r>
        <w:r>
          <w:t>必备运行库</w:t>
        </w:r>
      </w:ins>
    </w:p>
    <w:p w14:paraId="4BF9E9E1" w14:textId="77777777" w:rsidR="00ED3219" w:rsidRDefault="00ED3219" w:rsidP="00ED3219">
      <w:pPr>
        <w:rPr>
          <w:ins w:id="52" w:author="Administrator" w:date="2020-12-04T22:28:00Z"/>
        </w:rPr>
      </w:pPr>
      <w:ins w:id="53" w:author="Administrator" w:date="2020-12-04T22:28:00Z">
        <w:r>
          <w:rPr>
            <w:rFonts w:hint="eastAsia"/>
          </w:rPr>
          <w:t>链接：</w:t>
        </w:r>
        <w:r>
          <w:t xml:space="preserve">https://pan.baidu.com/s/1y2XHzzw_HO39u0P7CxIMEw </w:t>
        </w:r>
      </w:ins>
    </w:p>
    <w:p w14:paraId="4D8E3D8C" w14:textId="77777777" w:rsidR="00ED3219" w:rsidRDefault="00ED3219" w:rsidP="00ED3219">
      <w:pPr>
        <w:rPr>
          <w:ins w:id="54" w:author="Administrator" w:date="2020-12-04T22:28:00Z"/>
        </w:rPr>
      </w:pPr>
      <w:ins w:id="55" w:author="Administrator" w:date="2020-12-04T22:28:00Z">
        <w:r>
          <w:rPr>
            <w:rFonts w:hint="eastAsia"/>
          </w:rPr>
          <w:t>提取码：</w:t>
        </w:r>
        <w:proofErr w:type="spellStart"/>
        <w:r>
          <w:t>albg</w:t>
        </w:r>
        <w:proofErr w:type="spellEnd"/>
        <w:r>
          <w:t xml:space="preserve"> </w:t>
        </w:r>
      </w:ins>
    </w:p>
    <w:p w14:paraId="64DBF169" w14:textId="77777777" w:rsidR="00ED3219" w:rsidRDefault="00ED3219" w:rsidP="00ED3219">
      <w:pPr>
        <w:rPr>
          <w:ins w:id="56" w:author="Administrator" w:date="2020-12-04T22:28:00Z"/>
        </w:rPr>
      </w:pPr>
      <w:ins w:id="57" w:author="Administrator" w:date="2020-12-04T22:2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4C922E8" w14:textId="77777777" w:rsidR="00ED3219" w:rsidRDefault="00ED3219" w:rsidP="00ED3219">
      <w:pPr>
        <w:rPr>
          <w:ins w:id="58" w:author="Administrator" w:date="2020-12-04T22:28:00Z"/>
        </w:rPr>
      </w:pPr>
    </w:p>
    <w:p w14:paraId="134D0F5A" w14:textId="77777777" w:rsidR="00ED3219" w:rsidRDefault="00ED3219" w:rsidP="00ED3219">
      <w:pPr>
        <w:rPr>
          <w:ins w:id="59" w:author="Administrator" w:date="2020-12-04T22:31:00Z"/>
        </w:rPr>
      </w:pPr>
      <w:ins w:id="60" w:author="Administrator" w:date="2020-12-04T22:31:00Z">
        <w:r>
          <w:rPr>
            <w:rFonts w:hint="eastAsia"/>
          </w:rPr>
          <w:t>网页</w:t>
        </w:r>
        <w:r>
          <w:t>游戏专用谷歌浏览器</w:t>
        </w:r>
      </w:ins>
    </w:p>
    <w:p w14:paraId="0E52A6D9" w14:textId="77777777" w:rsidR="00ED3219" w:rsidRDefault="00ED3219" w:rsidP="00ED3219">
      <w:pPr>
        <w:rPr>
          <w:ins w:id="61" w:author="Administrator" w:date="2020-12-04T22:31:00Z"/>
        </w:rPr>
      </w:pPr>
      <w:ins w:id="62" w:author="Administrator" w:date="2020-12-04T22:31:00Z">
        <w:r>
          <w:rPr>
            <w:rFonts w:hint="eastAsia"/>
          </w:rPr>
          <w:t>链接：</w:t>
        </w:r>
        <w:r>
          <w:t xml:space="preserve">https://pan.baidu.com/s/1im25HC_LqDnQ7enqmKpT-g </w:t>
        </w:r>
      </w:ins>
    </w:p>
    <w:p w14:paraId="13D77A53" w14:textId="77777777" w:rsidR="00ED3219" w:rsidRDefault="00ED3219" w:rsidP="00ED3219">
      <w:pPr>
        <w:rPr>
          <w:ins w:id="63" w:author="Administrator" w:date="2020-12-04T22:31:00Z"/>
        </w:rPr>
      </w:pPr>
      <w:ins w:id="64" w:author="Administrator" w:date="2020-12-04T22:31:00Z">
        <w:r>
          <w:rPr>
            <w:rFonts w:hint="eastAsia"/>
          </w:rPr>
          <w:t>提取码：</w:t>
        </w:r>
        <w:proofErr w:type="spellStart"/>
        <w:r>
          <w:t>ruuf</w:t>
        </w:r>
        <w:proofErr w:type="spellEnd"/>
        <w:r>
          <w:t xml:space="preserve"> </w:t>
        </w:r>
      </w:ins>
    </w:p>
    <w:p w14:paraId="4C7C6B10" w14:textId="77777777" w:rsidR="00ED3219" w:rsidRDefault="00ED3219" w:rsidP="00ED3219">
      <w:pPr>
        <w:rPr>
          <w:ins w:id="65" w:author="Administrator" w:date="2020-12-04T22:31:00Z"/>
        </w:rPr>
      </w:pPr>
      <w:ins w:id="66" w:author="Administrator" w:date="2020-12-04T22:3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C242565" w14:textId="77777777" w:rsidR="00ED3219" w:rsidRDefault="00ED3219" w:rsidP="00ED3219">
      <w:pPr>
        <w:rPr>
          <w:ins w:id="67" w:author="Administrator" w:date="2020-12-04T22:31:00Z"/>
        </w:rPr>
      </w:pPr>
    </w:p>
    <w:p w14:paraId="71BB72B3" w14:textId="77777777" w:rsidR="00ED3219" w:rsidRDefault="00ED3219" w:rsidP="00ED3219">
      <w:pPr>
        <w:rPr>
          <w:ins w:id="68" w:author="Administrator" w:date="2020-12-04T22:32:00Z"/>
        </w:rPr>
      </w:pPr>
      <w:ins w:id="69" w:author="Administrator" w:date="2020-12-04T22:32:00Z">
        <w:r>
          <w:rPr>
            <w:rFonts w:hint="eastAsia"/>
          </w:rPr>
          <w:t>网</w:t>
        </w:r>
        <w:r>
          <w:t>单游戏专用</w:t>
        </w:r>
        <w:r>
          <w:rPr>
            <w:rFonts w:hint="eastAsia"/>
          </w:rPr>
          <w:t>数据库</w:t>
        </w:r>
        <w:r>
          <w:t>连接软件</w:t>
        </w:r>
      </w:ins>
    </w:p>
    <w:p w14:paraId="3F2C2328" w14:textId="77777777" w:rsidR="00ED3219" w:rsidRDefault="00ED3219" w:rsidP="00ED3219">
      <w:pPr>
        <w:rPr>
          <w:ins w:id="70" w:author="Administrator" w:date="2020-12-04T22:32:00Z"/>
        </w:rPr>
      </w:pPr>
      <w:ins w:id="71" w:author="Administrator" w:date="2020-12-04T22:32:00Z">
        <w:r>
          <w:rPr>
            <w:rFonts w:hint="eastAsia"/>
          </w:rPr>
          <w:t>链接：</w:t>
        </w:r>
        <w:r>
          <w:t xml:space="preserve">https://pan.baidu.com/s/1yDVxNL4nwatExLjY72kCYA </w:t>
        </w:r>
      </w:ins>
    </w:p>
    <w:p w14:paraId="1B4D7F30" w14:textId="77777777" w:rsidR="00ED3219" w:rsidRDefault="00ED3219" w:rsidP="00ED3219">
      <w:pPr>
        <w:rPr>
          <w:ins w:id="72" w:author="Administrator" w:date="2020-12-04T22:32:00Z"/>
        </w:rPr>
      </w:pPr>
      <w:ins w:id="73" w:author="Administrator" w:date="2020-12-04T22:32:00Z">
        <w:r>
          <w:rPr>
            <w:rFonts w:hint="eastAsia"/>
          </w:rPr>
          <w:t>提取码：</w:t>
        </w:r>
        <w:r>
          <w:t xml:space="preserve">4r0i </w:t>
        </w:r>
      </w:ins>
    </w:p>
    <w:p w14:paraId="07151D1F" w14:textId="77777777" w:rsidR="00ED3219" w:rsidRDefault="00ED3219" w:rsidP="00ED3219">
      <w:pPr>
        <w:rPr>
          <w:ins w:id="74" w:author="Administrator" w:date="2020-12-04T22:32:00Z"/>
        </w:rPr>
      </w:pPr>
      <w:ins w:id="75" w:author="Administrator" w:date="2020-12-04T22:3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00AE914" w14:textId="77777777" w:rsidR="00ED3219" w:rsidRDefault="00ED3219" w:rsidP="00ED3219">
      <w:pPr>
        <w:rPr>
          <w:ins w:id="76" w:author="Administrator" w:date="2020-12-04T22:32:00Z"/>
        </w:rPr>
      </w:pPr>
    </w:p>
    <w:p w14:paraId="4D9C94A8" w14:textId="77777777" w:rsidR="00ED3219" w:rsidRDefault="00ED3219" w:rsidP="00ED3219">
      <w:pPr>
        <w:rPr>
          <w:ins w:id="77" w:author="Administrator" w:date="2020-12-04T22:33:00Z"/>
        </w:rPr>
      </w:pPr>
      <w:ins w:id="78" w:author="Administrator" w:date="2020-12-04T22:33:00Z">
        <w:r>
          <w:fldChar w:fldCharType="begin"/>
        </w:r>
        <w:r>
          <w:instrText xml:space="preserve"> HYPERLINK "https://www.bilibili.com/video/BV1z54y167Lt/"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绅士福利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ARPG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武侠网页游戏《秦美人》单机版试玩</w:t>
        </w:r>
        <w:r>
          <w:fldChar w:fldCharType="end"/>
        </w:r>
      </w:ins>
    </w:p>
    <w:p w14:paraId="0AFFDC8F" w14:textId="77777777" w:rsidR="00ED3219" w:rsidRDefault="00ED3219" w:rsidP="00ED3219">
      <w:pPr>
        <w:rPr>
          <w:ins w:id="79" w:author="Administrator" w:date="2020-12-04T22:33:00Z"/>
        </w:rPr>
      </w:pPr>
      <w:ins w:id="80" w:author="Administrator" w:date="2020-12-04T22:33:00Z">
        <w:r>
          <w:rPr>
            <w:rFonts w:hint="eastAsia"/>
          </w:rPr>
          <w:t>链接：</w:t>
        </w:r>
        <w:r>
          <w:t xml:space="preserve">https://pan.baidu.com/s/1bpwcI9ZJK0brXFDl-XcJfA </w:t>
        </w:r>
      </w:ins>
    </w:p>
    <w:p w14:paraId="14BD002A" w14:textId="77777777" w:rsidR="00ED3219" w:rsidRDefault="00ED3219" w:rsidP="00ED3219">
      <w:pPr>
        <w:rPr>
          <w:ins w:id="81" w:author="Administrator" w:date="2020-12-04T22:33:00Z"/>
        </w:rPr>
      </w:pPr>
      <w:ins w:id="82" w:author="Administrator" w:date="2020-12-04T22:33:00Z">
        <w:r>
          <w:rPr>
            <w:rFonts w:hint="eastAsia"/>
          </w:rPr>
          <w:t>提取码：</w:t>
        </w:r>
        <w:r>
          <w:t xml:space="preserve">7w4l </w:t>
        </w:r>
      </w:ins>
    </w:p>
    <w:p w14:paraId="31BC1729" w14:textId="77777777" w:rsidR="00ED3219" w:rsidRDefault="00ED3219" w:rsidP="00ED3219">
      <w:pPr>
        <w:rPr>
          <w:ins w:id="83" w:author="Administrator" w:date="2020-12-04T22:33:00Z"/>
        </w:rPr>
      </w:pPr>
      <w:ins w:id="84" w:author="Administrator" w:date="2020-12-04T22:3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7D159D0" w14:textId="77777777" w:rsidR="00ED3219" w:rsidRDefault="00ED3219" w:rsidP="00ED3219">
      <w:pPr>
        <w:rPr>
          <w:ins w:id="85" w:author="Administrator" w:date="2020-12-04T22:36:00Z"/>
        </w:rPr>
      </w:pPr>
      <w:ins w:id="86" w:author="Administrator" w:date="2020-12-04T22:34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：</w:t>
        </w:r>
      </w:ins>
      <w:ins w:id="87" w:author="Administrator" w:date="2020-12-04T22:36:00Z">
        <w:r>
          <w:fldChar w:fldCharType="begin"/>
        </w:r>
        <w:r>
          <w:instrText xml:space="preserve"> HYPERLINK "</w:instrText>
        </w:r>
      </w:ins>
      <w:ins w:id="88" w:author="Administrator" w:date="2020-12-04T22:35:00Z">
        <w:r w:rsidRPr="00ED3219">
          <w:instrText>https://www.bilibili.com/video/BV1z54y167Lt/</w:instrText>
        </w:r>
      </w:ins>
      <w:ins w:id="89" w:author="Administrator" w:date="2020-12-04T22:36:00Z">
        <w:r>
          <w:instrText xml:space="preserve">" </w:instrText>
        </w:r>
        <w:r>
          <w:fldChar w:fldCharType="separate"/>
        </w:r>
      </w:ins>
      <w:ins w:id="90" w:author="Administrator" w:date="2020-12-04T22:35:00Z">
        <w:r w:rsidRPr="00781EFC">
          <w:rPr>
            <w:rStyle w:val="a3"/>
          </w:rPr>
          <w:t>https://www.bilibili.com/video/BV1z54y167Lt/</w:t>
        </w:r>
      </w:ins>
      <w:ins w:id="91" w:author="Administrator" w:date="2020-12-04T22:36:00Z">
        <w:r>
          <w:fldChar w:fldCharType="end"/>
        </w:r>
      </w:ins>
    </w:p>
    <w:p w14:paraId="556F32D7" w14:textId="77777777" w:rsidR="00ED3219" w:rsidRDefault="00ED3219" w:rsidP="00ED3219">
      <w:pPr>
        <w:rPr>
          <w:ins w:id="92" w:author="Administrator" w:date="2020-12-04T22:36:00Z"/>
        </w:rPr>
      </w:pPr>
    </w:p>
    <w:p w14:paraId="25FE3760" w14:textId="77777777" w:rsidR="00ED3219" w:rsidRDefault="00ED3219" w:rsidP="00ED3219">
      <w:pPr>
        <w:rPr>
          <w:ins w:id="93" w:author="Administrator" w:date="2020-12-04T22:36:00Z"/>
        </w:rPr>
      </w:pPr>
      <w:ins w:id="94" w:author="Administrator" w:date="2020-12-04T22:36:00Z">
        <w:r>
          <w:fldChar w:fldCharType="begin"/>
        </w:r>
        <w:r>
          <w:instrText xml:space="preserve"> HYPERLINK "https://www.bilibili.com/video/BV1ga411F74S/"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角色扮演《诛仙》系列第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版网游《诛仙三》可单可局可外网版架设教程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249F2C7A" w14:textId="77777777" w:rsidR="00ED3219" w:rsidRDefault="00ED3219" w:rsidP="00ED3219">
      <w:pPr>
        <w:rPr>
          <w:ins w:id="95" w:author="Administrator" w:date="2020-12-04T22:36:00Z"/>
        </w:rPr>
      </w:pPr>
      <w:ins w:id="96" w:author="Administrator" w:date="2020-12-04T22:36:00Z">
        <w:r>
          <w:rPr>
            <w:rFonts w:hint="eastAsia"/>
          </w:rPr>
          <w:t>链接：</w:t>
        </w:r>
        <w:r>
          <w:t xml:space="preserve">https://pan.baidu.com/s/144mKUXFFi84iHoZBsdz-Rg </w:t>
        </w:r>
      </w:ins>
    </w:p>
    <w:p w14:paraId="097A0C8E" w14:textId="77777777" w:rsidR="00ED3219" w:rsidRDefault="00ED3219" w:rsidP="00ED3219">
      <w:pPr>
        <w:rPr>
          <w:ins w:id="97" w:author="Administrator" w:date="2020-12-04T22:36:00Z"/>
        </w:rPr>
      </w:pPr>
      <w:ins w:id="98" w:author="Administrator" w:date="2020-12-04T22:36:00Z">
        <w:r>
          <w:rPr>
            <w:rFonts w:hint="eastAsia"/>
          </w:rPr>
          <w:t>提取码：</w:t>
        </w:r>
        <w:r>
          <w:t xml:space="preserve">91w2 </w:t>
        </w:r>
      </w:ins>
    </w:p>
    <w:p w14:paraId="2A405AF6" w14:textId="77777777" w:rsidR="00ED3219" w:rsidRDefault="00ED3219" w:rsidP="00ED3219">
      <w:pPr>
        <w:rPr>
          <w:ins w:id="99" w:author="Administrator" w:date="2020-12-04T22:36:00Z"/>
        </w:rPr>
      </w:pPr>
      <w:ins w:id="100" w:author="Administrator" w:date="2020-12-04T22:3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1EE4BC3" w14:textId="77777777" w:rsidR="00790645" w:rsidRPr="00790645" w:rsidRDefault="00ED3219" w:rsidP="00ED3219">
      <w:pPr>
        <w:rPr>
          <w:ins w:id="101" w:author="Administrator" w:date="2020-12-04T22:43:00Z"/>
        </w:rPr>
      </w:pPr>
      <w:ins w:id="102" w:author="Administrator" w:date="2020-12-04T22:3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D3219">
          <w:instrText>https://www.bilibili.com/video/BV1ga411F74S/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https://www.bilibili.com/video/BV1ga411F74S/</w:t>
        </w:r>
        <w:r>
          <w:fldChar w:fldCharType="end"/>
        </w:r>
      </w:ins>
    </w:p>
    <w:p w14:paraId="2DDD3AC1" w14:textId="77777777" w:rsidR="00790645" w:rsidRDefault="00790645" w:rsidP="00ED3219">
      <w:pPr>
        <w:rPr>
          <w:ins w:id="103" w:author="Administrator" w:date="2020-12-04T22:36:00Z"/>
        </w:rPr>
      </w:pPr>
    </w:p>
    <w:p w14:paraId="1B23B976" w14:textId="77777777" w:rsidR="00ED3219" w:rsidRDefault="00ED3219" w:rsidP="00ED3219">
      <w:pPr>
        <w:rPr>
          <w:ins w:id="104" w:author="Administrator" w:date="2020-12-04T22:37:00Z"/>
        </w:rPr>
      </w:pPr>
      <w:ins w:id="105" w:author="Administrator" w:date="2020-12-04T22:37:00Z">
        <w:r>
          <w:fldChar w:fldCharType="begin"/>
        </w:r>
        <w:r>
          <w:instrText xml:space="preserve"> HYPERLINK "https://www.bilibili.com/video/BV1kt4y1a7an/"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火影忍者漫画题材改编的横版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回合制页游《木叶传说》单机版架设及修改教程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448EA8F3" w14:textId="77777777" w:rsidR="00ED3219" w:rsidRDefault="00ED3219" w:rsidP="00ED3219">
      <w:pPr>
        <w:rPr>
          <w:ins w:id="106" w:author="Administrator" w:date="2020-12-04T22:37:00Z"/>
        </w:rPr>
      </w:pPr>
      <w:ins w:id="107" w:author="Administrator" w:date="2020-12-04T22:37:00Z">
        <w:r>
          <w:rPr>
            <w:rFonts w:hint="eastAsia"/>
          </w:rPr>
          <w:t>链接：</w:t>
        </w:r>
        <w:r>
          <w:t xml:space="preserve">https://pan.baidu.com/s/1ldIabbiI88CwSt_c1OUfDg </w:t>
        </w:r>
      </w:ins>
    </w:p>
    <w:p w14:paraId="2FF45E40" w14:textId="77777777" w:rsidR="00ED3219" w:rsidRDefault="00ED3219" w:rsidP="00ED3219">
      <w:pPr>
        <w:rPr>
          <w:ins w:id="108" w:author="Administrator" w:date="2020-12-04T22:37:00Z"/>
        </w:rPr>
      </w:pPr>
      <w:ins w:id="109" w:author="Administrator" w:date="2020-12-04T22:37:00Z">
        <w:r>
          <w:rPr>
            <w:rFonts w:hint="eastAsia"/>
          </w:rPr>
          <w:t>提取码：</w:t>
        </w:r>
        <w:r>
          <w:t xml:space="preserve">4gkz </w:t>
        </w:r>
      </w:ins>
    </w:p>
    <w:p w14:paraId="4CD08D46" w14:textId="77777777" w:rsidR="00ED3219" w:rsidRDefault="00ED3219" w:rsidP="00ED3219">
      <w:pPr>
        <w:rPr>
          <w:ins w:id="110" w:author="Administrator" w:date="2020-12-04T22:37:00Z"/>
        </w:rPr>
      </w:pPr>
      <w:ins w:id="111" w:author="Administrator" w:date="2020-12-04T22:3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7C88FF7" w14:textId="77777777" w:rsidR="00ED3219" w:rsidRDefault="00ED3219" w:rsidP="00ED3219">
      <w:pPr>
        <w:rPr>
          <w:ins w:id="112" w:author="Administrator" w:date="2020-12-04T22:38:00Z"/>
        </w:rPr>
      </w:pPr>
      <w:ins w:id="113" w:author="Administrator" w:date="2020-12-04T22:37:00Z">
        <w:r>
          <w:rPr>
            <w:rFonts w:hint="eastAsia"/>
          </w:rPr>
          <w:t>架设</w:t>
        </w:r>
        <w:r>
          <w:t>教程：</w:t>
        </w:r>
      </w:ins>
      <w:ins w:id="114" w:author="Administrator" w:date="2020-12-04T22:38:00Z">
        <w:r>
          <w:fldChar w:fldCharType="begin"/>
        </w:r>
        <w:r>
          <w:instrText xml:space="preserve"> HYPERLINK "</w:instrText>
        </w:r>
        <w:r w:rsidRPr="00ED3219">
          <w:instrText>https://www.bilibili.com/video/BV1kt4y1a7an/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https://www.bilibili.com/video/BV1kt4y1a7an/</w:t>
        </w:r>
        <w:r>
          <w:fldChar w:fldCharType="end"/>
        </w:r>
      </w:ins>
    </w:p>
    <w:p w14:paraId="6447F941" w14:textId="77777777" w:rsidR="00ED3219" w:rsidRDefault="00ED3219" w:rsidP="00ED3219">
      <w:pPr>
        <w:rPr>
          <w:ins w:id="115" w:author="Administrator" w:date="2020-12-04T22:38:00Z"/>
        </w:rPr>
      </w:pPr>
    </w:p>
    <w:p w14:paraId="38321CA3" w14:textId="77777777" w:rsidR="00ED3219" w:rsidRDefault="00ED3219" w:rsidP="00ED3219">
      <w:pPr>
        <w:rPr>
          <w:ins w:id="116" w:author="Administrator" w:date="2020-12-04T22:38:00Z"/>
        </w:rPr>
      </w:pPr>
      <w:ins w:id="117" w:author="Administrator" w:date="2020-12-04T22:38:00Z">
        <w:r>
          <w:fldChar w:fldCharType="begin"/>
        </w:r>
        <w:r>
          <w:instrText xml:space="preserve"> HYPERLINK "https://www.bilibili.com/video/BV1p54y167fU/"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经典小说改编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修仙网游《星辰变》单机版架设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修改教程</w:t>
        </w:r>
        <w:r>
          <w:fldChar w:fldCharType="end"/>
        </w:r>
      </w:ins>
    </w:p>
    <w:p w14:paraId="758173E0" w14:textId="77777777" w:rsidR="00ED3219" w:rsidRDefault="00ED3219" w:rsidP="00ED3219">
      <w:pPr>
        <w:rPr>
          <w:ins w:id="118" w:author="Administrator" w:date="2020-12-04T22:39:00Z"/>
        </w:rPr>
      </w:pPr>
      <w:ins w:id="119" w:author="Administrator" w:date="2020-12-04T22:39:00Z">
        <w:r>
          <w:rPr>
            <w:rFonts w:hint="eastAsia"/>
          </w:rPr>
          <w:t>链接：</w:t>
        </w:r>
        <w:r>
          <w:t xml:space="preserve">https://pan.baidu.com/s/1Ck2w1nEq8j1Bkg88X65OWg </w:t>
        </w:r>
      </w:ins>
    </w:p>
    <w:p w14:paraId="02475057" w14:textId="77777777" w:rsidR="00ED3219" w:rsidRDefault="00ED3219" w:rsidP="00ED3219">
      <w:pPr>
        <w:rPr>
          <w:ins w:id="120" w:author="Administrator" w:date="2020-12-04T22:39:00Z"/>
        </w:rPr>
      </w:pPr>
      <w:ins w:id="121" w:author="Administrator" w:date="2020-12-04T22:39:00Z">
        <w:r>
          <w:rPr>
            <w:rFonts w:hint="eastAsia"/>
          </w:rPr>
          <w:t>提取码：</w:t>
        </w:r>
        <w:r>
          <w:t xml:space="preserve">vpe7 </w:t>
        </w:r>
      </w:ins>
    </w:p>
    <w:p w14:paraId="04E1C5BE" w14:textId="77777777" w:rsidR="00ED3219" w:rsidRDefault="00ED3219" w:rsidP="00ED3219">
      <w:pPr>
        <w:rPr>
          <w:ins w:id="122" w:author="Administrator" w:date="2020-12-04T22:39:00Z"/>
        </w:rPr>
      </w:pPr>
      <w:ins w:id="123" w:author="Administrator" w:date="2020-12-04T22:3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46BBCFA" w14:textId="77777777" w:rsidR="00ED3219" w:rsidRDefault="00ED3219" w:rsidP="00ED3219">
      <w:pPr>
        <w:rPr>
          <w:ins w:id="124" w:author="Administrator" w:date="2020-12-04T22:39:00Z"/>
        </w:rPr>
      </w:pPr>
      <w:ins w:id="125" w:author="Administrator" w:date="2020-12-04T22:39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D3219">
          <w:instrText>https://www.bilibili.com/video/BV1p54y167fU/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https://www.bilibili.com/video/BV1p54y167fU/</w:t>
        </w:r>
        <w:r>
          <w:fldChar w:fldCharType="end"/>
        </w:r>
      </w:ins>
    </w:p>
    <w:p w14:paraId="143DA113" w14:textId="77777777" w:rsidR="00ED3219" w:rsidRDefault="00ED3219" w:rsidP="00ED3219">
      <w:pPr>
        <w:rPr>
          <w:ins w:id="126" w:author="Administrator" w:date="2020-12-04T22:39:00Z"/>
        </w:rPr>
      </w:pPr>
      <w:ins w:id="127" w:author="Administrator" w:date="2020-12-04T22:39:00Z">
        <w:r>
          <w:rPr>
            <w:rFonts w:hint="eastAsia"/>
          </w:rPr>
          <w:t>试玩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ED3219">
          <w:instrText>https://www.bilibili.com/video/BV1wy4y1S7Uc/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https://www.bilibili.com/video/BV1wy4y1S7Uc/</w:t>
        </w:r>
        <w:r>
          <w:fldChar w:fldCharType="end"/>
        </w:r>
      </w:ins>
    </w:p>
    <w:p w14:paraId="1B590D6D" w14:textId="77777777" w:rsidR="00ED3219" w:rsidRDefault="00ED3219" w:rsidP="00ED3219">
      <w:pPr>
        <w:rPr>
          <w:ins w:id="128" w:author="Administrator" w:date="2020-12-04T22:39:00Z"/>
        </w:rPr>
      </w:pPr>
    </w:p>
    <w:p w14:paraId="4264D8ED" w14:textId="77777777" w:rsidR="00ED3219" w:rsidRDefault="00790645" w:rsidP="00ED3219">
      <w:pPr>
        <w:rPr>
          <w:ins w:id="129" w:author="Administrator" w:date="2020-12-04T22:40:00Z"/>
        </w:rPr>
      </w:pPr>
      <w:ins w:id="130" w:author="Administrator" w:date="2020-12-04T22:40:00Z">
        <w:r>
          <w:fldChar w:fldCharType="begin"/>
        </w:r>
        <w:r>
          <w:instrText xml:space="preserve"> HYPERLINK "https://www.bilibili.com/video/BV1Zv411t7HN/"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网游《新魔界》单机版试玩</w:t>
        </w:r>
        <w:r>
          <w:fldChar w:fldCharType="end"/>
        </w:r>
      </w:ins>
    </w:p>
    <w:p w14:paraId="31E2DD22" w14:textId="77777777" w:rsidR="00790645" w:rsidRDefault="00790645" w:rsidP="00790645">
      <w:pPr>
        <w:rPr>
          <w:ins w:id="131" w:author="Administrator" w:date="2020-12-04T22:40:00Z"/>
        </w:rPr>
      </w:pPr>
      <w:ins w:id="132" w:author="Administrator" w:date="2020-12-04T22:40:00Z">
        <w:r>
          <w:rPr>
            <w:rFonts w:hint="eastAsia"/>
          </w:rPr>
          <w:t>链接：</w:t>
        </w:r>
        <w:r>
          <w:t xml:space="preserve">https://pan.baidu.com/s/1v7cevOSrASZnqtLXCYa9Mw </w:t>
        </w:r>
      </w:ins>
    </w:p>
    <w:p w14:paraId="674A1D71" w14:textId="77777777" w:rsidR="00790645" w:rsidRDefault="00790645" w:rsidP="00790645">
      <w:pPr>
        <w:rPr>
          <w:ins w:id="133" w:author="Administrator" w:date="2020-12-04T22:40:00Z"/>
        </w:rPr>
      </w:pPr>
      <w:ins w:id="134" w:author="Administrator" w:date="2020-12-04T22:40:00Z">
        <w:r>
          <w:rPr>
            <w:rFonts w:hint="eastAsia"/>
          </w:rPr>
          <w:t>提取码：</w:t>
        </w:r>
        <w:r>
          <w:t xml:space="preserve">ycl6 </w:t>
        </w:r>
      </w:ins>
    </w:p>
    <w:p w14:paraId="21586BD1" w14:textId="77777777" w:rsidR="00790645" w:rsidRDefault="00790645" w:rsidP="00790645">
      <w:pPr>
        <w:rPr>
          <w:ins w:id="135" w:author="Administrator" w:date="2020-12-04T22:40:00Z"/>
        </w:rPr>
      </w:pPr>
      <w:ins w:id="136" w:author="Administrator" w:date="2020-12-04T22:4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82CFCC1" w14:textId="77777777" w:rsidR="00790645" w:rsidRDefault="00790645" w:rsidP="00790645">
      <w:pPr>
        <w:rPr>
          <w:ins w:id="137" w:author="Administrator" w:date="2020-12-04T22:40:00Z"/>
        </w:rPr>
      </w:pPr>
      <w:ins w:id="138" w:author="Administrator" w:date="2020-12-04T22:4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https://www.bilibili.com/video/BV1Zv411t7HN/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https://www.bilibili.com/video/BV1Zv411t7HN/</w:t>
        </w:r>
        <w:r>
          <w:fldChar w:fldCharType="end"/>
        </w:r>
      </w:ins>
    </w:p>
    <w:p w14:paraId="50E94B0F" w14:textId="77777777" w:rsidR="00790645" w:rsidRDefault="00790645" w:rsidP="00790645">
      <w:pPr>
        <w:rPr>
          <w:ins w:id="139" w:author="Administrator" w:date="2020-12-04T22:40:00Z"/>
        </w:rPr>
      </w:pPr>
    </w:p>
    <w:p w14:paraId="20F15B36" w14:textId="77777777" w:rsidR="00790645" w:rsidRDefault="00790645" w:rsidP="00790645">
      <w:pPr>
        <w:rPr>
          <w:ins w:id="140" w:author="Administrator" w:date="2020-12-04T22:40:00Z"/>
        </w:rPr>
      </w:pPr>
      <w:ins w:id="141" w:author="Administrator" w:date="2020-12-04T22:40:00Z">
        <w:r>
          <w:fldChar w:fldCharType="begin"/>
        </w:r>
        <w:r>
          <w:instrText xml:space="preserve"> HYPERLINK "https://www.bilibili.com/video/BV1V54y167sH/"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版回合制网游鼻祖《石器时代》单机版试玩</w:t>
        </w:r>
        <w:r>
          <w:fldChar w:fldCharType="end"/>
        </w:r>
      </w:ins>
    </w:p>
    <w:p w14:paraId="6644FB82" w14:textId="77777777" w:rsidR="00790645" w:rsidRDefault="00790645" w:rsidP="00790645">
      <w:pPr>
        <w:rPr>
          <w:ins w:id="142" w:author="Administrator" w:date="2020-12-04T22:41:00Z"/>
        </w:rPr>
      </w:pPr>
      <w:ins w:id="143" w:author="Administrator" w:date="2020-12-04T22:41:00Z">
        <w:r>
          <w:rPr>
            <w:rFonts w:hint="eastAsia"/>
          </w:rPr>
          <w:t>链接：</w:t>
        </w:r>
        <w:r>
          <w:t xml:space="preserve">https://pan.baidu.com/s/18Dj9ZAw1-lKn6Ydn10jczw </w:t>
        </w:r>
      </w:ins>
    </w:p>
    <w:p w14:paraId="7F71A2B5" w14:textId="77777777" w:rsidR="00790645" w:rsidRDefault="00790645" w:rsidP="00790645">
      <w:pPr>
        <w:rPr>
          <w:ins w:id="144" w:author="Administrator" w:date="2020-12-04T22:41:00Z"/>
        </w:rPr>
      </w:pPr>
      <w:ins w:id="145" w:author="Administrator" w:date="2020-12-04T22:41:00Z">
        <w:r>
          <w:rPr>
            <w:rFonts w:hint="eastAsia"/>
          </w:rPr>
          <w:t>提取码：</w:t>
        </w:r>
        <w:r>
          <w:t xml:space="preserve">0vel </w:t>
        </w:r>
      </w:ins>
    </w:p>
    <w:p w14:paraId="457BFCF4" w14:textId="77777777" w:rsidR="00790645" w:rsidRDefault="00790645" w:rsidP="00790645">
      <w:pPr>
        <w:rPr>
          <w:ins w:id="146" w:author="Administrator" w:date="2020-12-04T22:41:00Z"/>
        </w:rPr>
      </w:pPr>
      <w:ins w:id="147" w:author="Administrator" w:date="2020-12-04T22:4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0A3F894" w14:textId="77777777" w:rsidR="00790645" w:rsidRDefault="00790645" w:rsidP="00790645">
      <w:pPr>
        <w:rPr>
          <w:ins w:id="148" w:author="Administrator" w:date="2020-12-04T22:41:00Z"/>
        </w:rPr>
      </w:pPr>
      <w:ins w:id="149" w:author="Administrator" w:date="2020-12-04T22:4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https://www.bilibili.com/video/BV1V54y167sH/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https://www.bilibili.com/video/BV1V54y167sH/</w:t>
        </w:r>
        <w:r>
          <w:fldChar w:fldCharType="end"/>
        </w:r>
      </w:ins>
    </w:p>
    <w:p w14:paraId="6D841ABB" w14:textId="77777777" w:rsidR="00790645" w:rsidRDefault="00790645" w:rsidP="00790645">
      <w:pPr>
        <w:rPr>
          <w:ins w:id="150" w:author="Administrator" w:date="2020-12-04T22:41:00Z"/>
        </w:rPr>
      </w:pPr>
    </w:p>
    <w:p w14:paraId="00027764" w14:textId="77777777" w:rsidR="00790645" w:rsidRDefault="00790645" w:rsidP="00790645">
      <w:pPr>
        <w:rPr>
          <w:ins w:id="151" w:author="Administrator" w:date="2020-12-04T22:41:00Z"/>
        </w:rPr>
      </w:pPr>
      <w:ins w:id="152" w:author="Administrator" w:date="2020-12-04T22:41:00Z">
        <w:r>
          <w:fldChar w:fldCharType="begin"/>
        </w:r>
        <w:r>
          <w:instrText xml:space="preserve"> HYPERLINK "https://www.bilibili.com/video/BV1aa4y1W7eg/"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游戏选的好玩家少不了经典怀旧网游《剑踪》单机版试玩</w:t>
        </w:r>
        <w:r>
          <w:fldChar w:fldCharType="end"/>
        </w:r>
      </w:ins>
    </w:p>
    <w:p w14:paraId="79AAE9C0" w14:textId="77777777" w:rsidR="00790645" w:rsidRDefault="00790645" w:rsidP="00790645">
      <w:pPr>
        <w:rPr>
          <w:ins w:id="153" w:author="Administrator" w:date="2020-12-04T22:41:00Z"/>
        </w:rPr>
      </w:pPr>
      <w:ins w:id="154" w:author="Administrator" w:date="2020-12-04T22:41:00Z">
        <w:r>
          <w:rPr>
            <w:rFonts w:hint="eastAsia"/>
          </w:rPr>
          <w:t>链接：</w:t>
        </w:r>
        <w:r>
          <w:t xml:space="preserve">https://pan.baidu.com/s/1QR2wtK1K4OLvQbmXasgZfw </w:t>
        </w:r>
      </w:ins>
    </w:p>
    <w:p w14:paraId="2CD67452" w14:textId="77777777" w:rsidR="00790645" w:rsidRDefault="00790645" w:rsidP="00790645">
      <w:pPr>
        <w:rPr>
          <w:ins w:id="155" w:author="Administrator" w:date="2020-12-04T22:41:00Z"/>
        </w:rPr>
      </w:pPr>
      <w:ins w:id="156" w:author="Administrator" w:date="2020-12-04T22:41:00Z">
        <w:r>
          <w:rPr>
            <w:rFonts w:hint="eastAsia"/>
          </w:rPr>
          <w:t>提取码：</w:t>
        </w:r>
        <w:r>
          <w:t xml:space="preserve">5014 </w:t>
        </w:r>
      </w:ins>
    </w:p>
    <w:p w14:paraId="3A394216" w14:textId="77777777" w:rsidR="00790645" w:rsidRDefault="00790645" w:rsidP="00790645">
      <w:pPr>
        <w:rPr>
          <w:ins w:id="157" w:author="Administrator" w:date="2020-12-04T22:42:00Z"/>
        </w:rPr>
      </w:pPr>
      <w:ins w:id="158" w:author="Administrator" w:date="2020-12-04T22:4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1A906BB" w14:textId="77777777" w:rsidR="00790645" w:rsidRDefault="00790645" w:rsidP="00790645">
      <w:pPr>
        <w:rPr>
          <w:ins w:id="159" w:author="Administrator" w:date="2020-12-04T22:42:00Z"/>
        </w:rPr>
      </w:pPr>
      <w:ins w:id="160" w:author="Administrator" w:date="2020-12-04T22:4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https://www.bilibili.com/video/BV1aa4y1W7eg/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https://www.bilibili.com/video/BV1aa4y1W7eg/</w:t>
        </w:r>
        <w:r>
          <w:fldChar w:fldCharType="end"/>
        </w:r>
      </w:ins>
    </w:p>
    <w:p w14:paraId="0C740B61" w14:textId="77777777" w:rsidR="00790645" w:rsidRDefault="00790645" w:rsidP="00790645">
      <w:pPr>
        <w:rPr>
          <w:ins w:id="161" w:author="Administrator" w:date="2020-12-04T22:42:00Z"/>
        </w:rPr>
      </w:pPr>
    </w:p>
    <w:p w14:paraId="5AE53ABD" w14:textId="77777777" w:rsidR="00790645" w:rsidRDefault="00790645" w:rsidP="00790645">
      <w:pPr>
        <w:rPr>
          <w:ins w:id="162" w:author="Administrator" w:date="2020-12-04T22:42:00Z"/>
        </w:rPr>
      </w:pPr>
      <w:ins w:id="163" w:author="Administrator" w:date="2020-12-04T22:42:00Z">
        <w:r>
          <w:fldChar w:fldCharType="begin"/>
        </w:r>
        <w:r>
          <w:instrText xml:space="preserve"> HYPERLINK "https://www.bilibili.com/video/BV1ar4y1F7DC/"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CG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动漫改编《秦时明月》手游单机版试玩</w:t>
        </w:r>
        <w:r>
          <w:fldChar w:fldCharType="end"/>
        </w:r>
      </w:ins>
    </w:p>
    <w:p w14:paraId="270B4ED6" w14:textId="77777777" w:rsidR="00790645" w:rsidRDefault="00790645" w:rsidP="00790645">
      <w:pPr>
        <w:rPr>
          <w:ins w:id="164" w:author="Administrator" w:date="2020-12-04T22:42:00Z"/>
        </w:rPr>
      </w:pPr>
      <w:ins w:id="165" w:author="Administrator" w:date="2020-12-04T22:42:00Z">
        <w:r>
          <w:rPr>
            <w:rFonts w:hint="eastAsia"/>
          </w:rPr>
          <w:t>链接：</w:t>
        </w:r>
        <w:r>
          <w:t xml:space="preserve">https://pan.baidu.com/s/1bMNQ_Oq3B2W9fZ0Ns1bgBQ </w:t>
        </w:r>
      </w:ins>
    </w:p>
    <w:p w14:paraId="77DC29FA" w14:textId="77777777" w:rsidR="00790645" w:rsidRDefault="00790645" w:rsidP="00790645">
      <w:pPr>
        <w:rPr>
          <w:ins w:id="166" w:author="Administrator" w:date="2020-12-04T22:42:00Z"/>
        </w:rPr>
      </w:pPr>
      <w:ins w:id="167" w:author="Administrator" w:date="2020-12-04T22:42:00Z">
        <w:r>
          <w:rPr>
            <w:rFonts w:hint="eastAsia"/>
          </w:rPr>
          <w:t>提取码：</w:t>
        </w:r>
        <w:r>
          <w:t xml:space="preserve">ev78 </w:t>
        </w:r>
      </w:ins>
    </w:p>
    <w:p w14:paraId="54434B8A" w14:textId="77777777" w:rsidR="00790645" w:rsidRDefault="00790645" w:rsidP="00790645">
      <w:pPr>
        <w:rPr>
          <w:ins w:id="168" w:author="Administrator" w:date="2020-12-04T22:42:00Z"/>
        </w:rPr>
      </w:pPr>
      <w:ins w:id="169" w:author="Administrator" w:date="2020-12-04T22:4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4B5C061" w14:textId="77777777" w:rsidR="00790645" w:rsidRDefault="00790645" w:rsidP="00790645">
      <w:pPr>
        <w:rPr>
          <w:ins w:id="170" w:author="Administrator" w:date="2020-12-04T22:43:00Z"/>
        </w:rPr>
      </w:pPr>
      <w:ins w:id="171" w:author="Administrator" w:date="2020-12-04T22:42:00Z">
        <w:r>
          <w:rPr>
            <w:rFonts w:hint="eastAsia"/>
          </w:rPr>
          <w:t>架设</w:t>
        </w:r>
        <w:r>
          <w:t>教程：</w:t>
        </w:r>
      </w:ins>
      <w:ins w:id="172" w:author="Administrator" w:date="2020-12-04T22:43:00Z">
        <w:r>
          <w:fldChar w:fldCharType="begin"/>
        </w:r>
        <w:r>
          <w:instrText xml:space="preserve"> HYPERLINK "</w:instrText>
        </w:r>
        <w:r w:rsidRPr="00790645">
          <w:instrText>https://www.bilibili.com/video/BV1ar4y1F7DC/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https://www.bilibili.com/video/BV1ar4y1F7DC/</w:t>
        </w:r>
        <w:r>
          <w:fldChar w:fldCharType="end"/>
        </w:r>
      </w:ins>
    </w:p>
    <w:p w14:paraId="3BA21B83" w14:textId="77777777" w:rsidR="00790645" w:rsidRDefault="00790645" w:rsidP="00790645">
      <w:pPr>
        <w:rPr>
          <w:ins w:id="173" w:author="Administrator" w:date="2020-12-04T22:43:00Z"/>
        </w:rPr>
      </w:pPr>
    </w:p>
    <w:p w14:paraId="55063500" w14:textId="77777777" w:rsidR="00790645" w:rsidRDefault="00790645" w:rsidP="00790645">
      <w:pPr>
        <w:rPr>
          <w:ins w:id="174" w:author="Administrator" w:date="2020-12-04T22:43:00Z"/>
        </w:rPr>
      </w:pPr>
      <w:ins w:id="175" w:author="Administrator" w:date="2020-12-04T22:43:00Z">
        <w:r>
          <w:fldChar w:fldCharType="begin"/>
        </w:r>
        <w:r>
          <w:instrText xml:space="preserve"> HYPERLINK "https://www.bilibili.com/video/BV1tf4y1q7b3/"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版奇幻动作网页游戏《莽荒》又名《洛雅冒险》单机版试玩</w:t>
        </w:r>
        <w:r>
          <w:fldChar w:fldCharType="end"/>
        </w:r>
      </w:ins>
    </w:p>
    <w:p w14:paraId="6A2C149E" w14:textId="77777777" w:rsidR="00790645" w:rsidRDefault="00790645" w:rsidP="00790645">
      <w:pPr>
        <w:rPr>
          <w:ins w:id="176" w:author="Administrator" w:date="2020-12-04T22:43:00Z"/>
        </w:rPr>
      </w:pPr>
      <w:ins w:id="177" w:author="Administrator" w:date="2020-12-04T22:43:00Z">
        <w:r>
          <w:rPr>
            <w:rFonts w:hint="eastAsia"/>
          </w:rPr>
          <w:t>链接：</w:t>
        </w:r>
        <w:r>
          <w:t xml:space="preserve">https://pan.baidu.com/s/17l8My9wvVS5tO91FakzL6w </w:t>
        </w:r>
      </w:ins>
    </w:p>
    <w:p w14:paraId="381FE683" w14:textId="77777777" w:rsidR="00790645" w:rsidRDefault="00790645" w:rsidP="00790645">
      <w:pPr>
        <w:rPr>
          <w:ins w:id="178" w:author="Administrator" w:date="2020-12-04T22:43:00Z"/>
        </w:rPr>
      </w:pPr>
      <w:ins w:id="179" w:author="Administrator" w:date="2020-12-04T22:43:00Z">
        <w:r>
          <w:rPr>
            <w:rFonts w:hint="eastAsia"/>
          </w:rPr>
          <w:t>提取码：</w:t>
        </w:r>
        <w:r>
          <w:t xml:space="preserve">0et8 </w:t>
        </w:r>
      </w:ins>
    </w:p>
    <w:p w14:paraId="3ADB05C2" w14:textId="77777777" w:rsidR="00790645" w:rsidRDefault="00790645" w:rsidP="00790645">
      <w:pPr>
        <w:rPr>
          <w:ins w:id="180" w:author="Administrator" w:date="2020-12-04T22:43:00Z"/>
        </w:rPr>
      </w:pPr>
      <w:ins w:id="181" w:author="Administrator" w:date="2020-12-04T22:4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F78B8F7" w14:textId="77777777" w:rsidR="00790645" w:rsidRDefault="00790645" w:rsidP="00790645">
      <w:pPr>
        <w:rPr>
          <w:ins w:id="182" w:author="Administrator" w:date="2020-12-04T22:44:00Z"/>
        </w:rPr>
      </w:pPr>
      <w:ins w:id="183" w:author="Administrator" w:date="2020-12-04T22:4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https://www.bilibili.com/video/BV1tf4y1q7b3/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https://www.bilibili.com/video/BV1tf4y1q7b3/</w:t>
        </w:r>
        <w:r>
          <w:fldChar w:fldCharType="end"/>
        </w:r>
      </w:ins>
    </w:p>
    <w:p w14:paraId="555CE599" w14:textId="77777777" w:rsidR="00790645" w:rsidRPr="00790645" w:rsidRDefault="00790645" w:rsidP="00790645">
      <w:pPr>
        <w:widowControl/>
        <w:jc w:val="left"/>
        <w:rPr>
          <w:ins w:id="184" w:author="Administrator" w:date="2020-12-04T22:44:00Z"/>
          <w:rFonts w:ascii="宋体" w:eastAsia="宋体" w:hAnsi="宋体" w:cs="宋体"/>
          <w:kern w:val="0"/>
          <w:sz w:val="24"/>
          <w:szCs w:val="24"/>
        </w:rPr>
      </w:pPr>
    </w:p>
    <w:p w14:paraId="67E100D0" w14:textId="77777777" w:rsidR="00790645" w:rsidRDefault="00790645" w:rsidP="00790645">
      <w:pPr>
        <w:widowControl/>
        <w:spacing w:line="360" w:lineRule="atLeast"/>
        <w:jc w:val="left"/>
        <w:rPr>
          <w:ins w:id="185" w:author="Administrator" w:date="2020-12-04T22:44:00Z"/>
          <w:rFonts w:ascii="Helvetica" w:eastAsia="宋体" w:hAnsi="Helvetica" w:cs="Helvetica"/>
          <w:color w:val="222222"/>
          <w:kern w:val="0"/>
          <w:sz w:val="18"/>
          <w:szCs w:val="18"/>
        </w:rPr>
      </w:pPr>
      <w:ins w:id="186" w:author="Administrator" w:date="2020-12-04T22:44:00Z">
        <w:r w:rsidRPr="00790645">
          <w:rPr>
            <w:rFonts w:ascii="Helvetica" w:eastAsia="宋体" w:hAnsi="Helvetica" w:cs="Helvetica"/>
            <w:color w:val="222222"/>
            <w:kern w:val="0"/>
            <w:sz w:val="18"/>
            <w:szCs w:val="18"/>
          </w:rPr>
          <w:lastRenderedPageBreak/>
          <w:fldChar w:fldCharType="begin"/>
        </w:r>
        <w:r w:rsidRPr="00790645">
          <w:rPr>
            <w:rFonts w:ascii="Helvetica" w:eastAsia="宋体" w:hAnsi="Helvetica" w:cs="Helvetica"/>
            <w:color w:val="222222"/>
            <w:kern w:val="0"/>
            <w:sz w:val="18"/>
            <w:szCs w:val="18"/>
          </w:rPr>
          <w:instrText xml:space="preserve"> HYPERLINK "https://www.bilibili.com/video/BV1vt4y1a7Bp/" \t "_blank" </w:instrText>
        </w:r>
        <w:r w:rsidRPr="00790645">
          <w:rPr>
            <w:rFonts w:ascii="Helvetica" w:eastAsia="宋体" w:hAnsi="Helvetica" w:cs="Helvetica"/>
            <w:color w:val="222222"/>
            <w:kern w:val="0"/>
            <w:sz w:val="18"/>
            <w:szCs w:val="18"/>
          </w:rPr>
          <w:fldChar w:fldCharType="separate"/>
        </w:r>
        <w:r w:rsidRPr="00790645">
          <w:rPr>
            <w:rFonts w:ascii="Helvetica" w:eastAsia="宋体" w:hAnsi="Helvetica" w:cs="Helvetica"/>
            <w:color w:val="212121"/>
            <w:kern w:val="0"/>
            <w:sz w:val="24"/>
            <w:szCs w:val="24"/>
            <w:u w:val="single"/>
          </w:rPr>
          <w:t>经典怀旧网游《都市</w:t>
        </w:r>
        <w:r w:rsidRPr="00790645">
          <w:rPr>
            <w:rFonts w:ascii="Helvetica" w:eastAsia="宋体" w:hAnsi="Helvetica" w:cs="Helvetica"/>
            <w:color w:val="212121"/>
            <w:kern w:val="0"/>
            <w:sz w:val="24"/>
            <w:szCs w:val="24"/>
            <w:u w:val="single"/>
          </w:rPr>
          <w:t>2046</w:t>
        </w:r>
        <w:r w:rsidRPr="00790645">
          <w:rPr>
            <w:rFonts w:ascii="Helvetica" w:eastAsia="宋体" w:hAnsi="Helvetica" w:cs="Helvetica"/>
            <w:color w:val="212121"/>
            <w:kern w:val="0"/>
            <w:sz w:val="24"/>
            <w:szCs w:val="24"/>
            <w:u w:val="single"/>
          </w:rPr>
          <w:t>》又名乱</w:t>
        </w:r>
        <w:r w:rsidRPr="00790645">
          <w:rPr>
            <w:rFonts w:ascii="Helvetica" w:eastAsia="宋体" w:hAnsi="Helvetica" w:cs="Helvetica"/>
            <w:color w:val="212121"/>
            <w:kern w:val="0"/>
            <w:sz w:val="24"/>
            <w:szCs w:val="24"/>
            <w:u w:val="single"/>
          </w:rPr>
          <w:t>Online</w:t>
        </w:r>
        <w:r w:rsidRPr="00790645">
          <w:rPr>
            <w:rFonts w:ascii="Helvetica" w:eastAsia="宋体" w:hAnsi="Helvetica" w:cs="Helvetica"/>
            <w:color w:val="212121"/>
            <w:kern w:val="0"/>
            <w:sz w:val="24"/>
            <w:szCs w:val="24"/>
            <w:u w:val="single"/>
          </w:rPr>
          <w:t>单机版试玩</w:t>
        </w:r>
        <w:r w:rsidRPr="00790645">
          <w:rPr>
            <w:rFonts w:ascii="Helvetica" w:eastAsia="宋体" w:hAnsi="Helvetica" w:cs="Helvetica"/>
            <w:color w:val="222222"/>
            <w:kern w:val="0"/>
            <w:sz w:val="18"/>
            <w:szCs w:val="18"/>
          </w:rPr>
          <w:fldChar w:fldCharType="end"/>
        </w:r>
      </w:ins>
    </w:p>
    <w:p w14:paraId="3DE90A6C" w14:textId="77777777" w:rsidR="00790645" w:rsidRDefault="00790645" w:rsidP="00790645">
      <w:pPr>
        <w:rPr>
          <w:ins w:id="187" w:author="Administrator" w:date="2020-12-04T22:45:00Z"/>
        </w:rPr>
      </w:pPr>
      <w:ins w:id="188" w:author="Administrator" w:date="2020-12-04T22:45:00Z">
        <w:r>
          <w:rPr>
            <w:rFonts w:hint="eastAsia"/>
          </w:rPr>
          <w:t>链接：</w:t>
        </w:r>
        <w:r>
          <w:t xml:space="preserve">https://pan.baidu.com/s/13s9N2TSojFNbrNZzQonaMw </w:t>
        </w:r>
      </w:ins>
    </w:p>
    <w:p w14:paraId="3041A96D" w14:textId="77777777" w:rsidR="00790645" w:rsidRDefault="00790645" w:rsidP="00790645">
      <w:pPr>
        <w:rPr>
          <w:ins w:id="189" w:author="Administrator" w:date="2020-12-04T22:45:00Z"/>
        </w:rPr>
      </w:pPr>
      <w:ins w:id="190" w:author="Administrator" w:date="2020-12-04T22:45:00Z">
        <w:r>
          <w:rPr>
            <w:rFonts w:hint="eastAsia"/>
          </w:rPr>
          <w:t>提取码：</w:t>
        </w:r>
        <w:r>
          <w:t xml:space="preserve">yq6w </w:t>
        </w:r>
      </w:ins>
    </w:p>
    <w:p w14:paraId="620D8C6B" w14:textId="77777777" w:rsidR="00790645" w:rsidRDefault="00790645" w:rsidP="00790645">
      <w:pPr>
        <w:rPr>
          <w:ins w:id="191" w:author="Administrator" w:date="2020-12-04T22:45:00Z"/>
        </w:rPr>
      </w:pPr>
      <w:ins w:id="192" w:author="Administrator" w:date="2020-12-04T22:4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CD0CC33" w14:textId="77777777" w:rsidR="00790645" w:rsidRDefault="00790645" w:rsidP="00790645">
      <w:pPr>
        <w:rPr>
          <w:ins w:id="193" w:author="Administrator" w:date="2020-12-04T22:45:00Z"/>
        </w:rPr>
      </w:pPr>
      <w:ins w:id="194" w:author="Administrator" w:date="2020-12-04T22:4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https://www.bilibili.com/video/BV1vt4y1a7Bp/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https://www.bilibili.com/video/BV1vt4y1a7Bp/</w:t>
        </w:r>
        <w:r>
          <w:fldChar w:fldCharType="end"/>
        </w:r>
      </w:ins>
    </w:p>
    <w:p w14:paraId="31368683" w14:textId="77777777" w:rsidR="00790645" w:rsidRDefault="00790645" w:rsidP="00790645">
      <w:pPr>
        <w:rPr>
          <w:ins w:id="195" w:author="Administrator" w:date="2020-12-04T22:45:00Z"/>
        </w:rPr>
      </w:pPr>
    </w:p>
    <w:p w14:paraId="13D31C18" w14:textId="77777777" w:rsidR="00790645" w:rsidRDefault="00790645" w:rsidP="00790645">
      <w:pPr>
        <w:rPr>
          <w:ins w:id="196" w:author="Administrator" w:date="2020-12-04T22:46:00Z"/>
        </w:rPr>
      </w:pPr>
      <w:ins w:id="197" w:author="Administrator" w:date="2020-12-04T22:46:00Z">
        <w:r>
          <w:fldChar w:fldCharType="begin"/>
        </w:r>
        <w:r>
          <w:instrText xml:space="preserve"> HYPERLINK "https://www.bilibili.com/video/BV1nv411r7nB/"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小说改编经典怀旧网游《凡人修仙传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</w:t>
        </w:r>
        <w:r>
          <w:fldChar w:fldCharType="end"/>
        </w:r>
      </w:ins>
    </w:p>
    <w:p w14:paraId="24E989A8" w14:textId="77777777" w:rsidR="00790645" w:rsidRDefault="00790645" w:rsidP="00790645">
      <w:pPr>
        <w:rPr>
          <w:ins w:id="198" w:author="Administrator" w:date="2020-12-04T22:46:00Z"/>
        </w:rPr>
      </w:pPr>
      <w:ins w:id="199" w:author="Administrator" w:date="2020-12-04T22:46:00Z">
        <w:r>
          <w:rPr>
            <w:rFonts w:hint="eastAsia"/>
          </w:rPr>
          <w:t>链接：</w:t>
        </w:r>
        <w:r>
          <w:t xml:space="preserve">https://pan.baidu.com/s/1kS47e7Gbwpqh_p5grlydiQ </w:t>
        </w:r>
      </w:ins>
    </w:p>
    <w:p w14:paraId="2E52A9B4" w14:textId="77777777" w:rsidR="00790645" w:rsidRDefault="00790645" w:rsidP="00790645">
      <w:pPr>
        <w:rPr>
          <w:ins w:id="200" w:author="Administrator" w:date="2020-12-04T22:46:00Z"/>
        </w:rPr>
      </w:pPr>
      <w:ins w:id="201" w:author="Administrator" w:date="2020-12-04T22:46:00Z">
        <w:r>
          <w:rPr>
            <w:rFonts w:hint="eastAsia"/>
          </w:rPr>
          <w:t>提取码：</w:t>
        </w:r>
        <w:proofErr w:type="spellStart"/>
        <w:r>
          <w:t>nxeb</w:t>
        </w:r>
        <w:proofErr w:type="spellEnd"/>
        <w:r>
          <w:t xml:space="preserve"> </w:t>
        </w:r>
      </w:ins>
    </w:p>
    <w:p w14:paraId="344536A8" w14:textId="77777777" w:rsidR="00790645" w:rsidRDefault="00790645" w:rsidP="00790645">
      <w:pPr>
        <w:rPr>
          <w:ins w:id="202" w:author="Administrator" w:date="2020-12-04T22:46:00Z"/>
        </w:rPr>
      </w:pPr>
      <w:ins w:id="203" w:author="Administrator" w:date="2020-12-04T22:4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E4EA3D2" w14:textId="77777777" w:rsidR="00790645" w:rsidRDefault="00790645" w:rsidP="00790645">
      <w:pPr>
        <w:rPr>
          <w:ins w:id="204" w:author="Administrator" w:date="2020-12-04T22:46:00Z"/>
        </w:rPr>
      </w:pPr>
      <w:ins w:id="205" w:author="Administrator" w:date="2020-12-04T22:4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https://www.bilibili.com/video/BV1nv411r7nB/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https://www.bilibili.com/video/BV1nv411r7nB/</w:t>
        </w:r>
        <w:r>
          <w:fldChar w:fldCharType="end"/>
        </w:r>
      </w:ins>
    </w:p>
    <w:p w14:paraId="09EF927F" w14:textId="77777777" w:rsidR="00790645" w:rsidRDefault="00790645" w:rsidP="00790645">
      <w:pPr>
        <w:rPr>
          <w:ins w:id="206" w:author="Administrator" w:date="2020-12-04T22:46:00Z"/>
        </w:rPr>
      </w:pPr>
    </w:p>
    <w:p w14:paraId="46D3D87F" w14:textId="77777777" w:rsidR="00790645" w:rsidRDefault="00790645" w:rsidP="00790645">
      <w:pPr>
        <w:rPr>
          <w:ins w:id="207" w:author="Administrator" w:date="2020-12-04T22:46:00Z"/>
        </w:rPr>
      </w:pPr>
      <w:ins w:id="208" w:author="Administrator" w:date="2020-12-04T22:46:00Z">
        <w:r>
          <w:fldChar w:fldCharType="begin"/>
        </w:r>
        <w:r>
          <w:instrText xml:space="preserve"> HYPERLINK "https://www.bilibili.com/video/BV1yf4y1q71Y/"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小说改编经典怀旧网游《凡人修仙传精华版》单机试玩</w:t>
        </w:r>
        <w:r>
          <w:fldChar w:fldCharType="end"/>
        </w:r>
      </w:ins>
    </w:p>
    <w:p w14:paraId="4825491E" w14:textId="77777777" w:rsidR="00790645" w:rsidRDefault="00790645" w:rsidP="00790645">
      <w:pPr>
        <w:rPr>
          <w:ins w:id="209" w:author="Administrator" w:date="2020-12-04T22:47:00Z"/>
        </w:rPr>
      </w:pPr>
      <w:ins w:id="210" w:author="Administrator" w:date="2020-12-04T22:47:00Z">
        <w:r>
          <w:rPr>
            <w:rFonts w:hint="eastAsia"/>
          </w:rPr>
          <w:t>链接：</w:t>
        </w:r>
        <w:r>
          <w:t xml:space="preserve">https://pan.baidu.com/s/1YQ2Dp1OT3uw8c0YnBqgs7w </w:t>
        </w:r>
      </w:ins>
    </w:p>
    <w:p w14:paraId="5972DA97" w14:textId="77777777" w:rsidR="00790645" w:rsidRDefault="00790645" w:rsidP="00790645">
      <w:pPr>
        <w:rPr>
          <w:ins w:id="211" w:author="Administrator" w:date="2020-12-04T22:47:00Z"/>
        </w:rPr>
      </w:pPr>
      <w:ins w:id="212" w:author="Administrator" w:date="2020-12-04T22:47:00Z">
        <w:r>
          <w:rPr>
            <w:rFonts w:hint="eastAsia"/>
          </w:rPr>
          <w:t>提取码：</w:t>
        </w:r>
        <w:r>
          <w:t xml:space="preserve">k4l7 </w:t>
        </w:r>
      </w:ins>
    </w:p>
    <w:p w14:paraId="2638B2C4" w14:textId="77777777" w:rsidR="00790645" w:rsidRDefault="00790645" w:rsidP="00790645">
      <w:pPr>
        <w:rPr>
          <w:ins w:id="213" w:author="Administrator" w:date="2020-12-04T22:47:00Z"/>
        </w:rPr>
      </w:pPr>
      <w:ins w:id="214" w:author="Administrator" w:date="2020-12-04T22:4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82ECFDC" w14:textId="77777777" w:rsidR="00790645" w:rsidRDefault="00790645" w:rsidP="00790645">
      <w:pPr>
        <w:rPr>
          <w:ins w:id="215" w:author="Administrator" w:date="2020-12-04T22:47:00Z"/>
        </w:rPr>
      </w:pPr>
      <w:ins w:id="216" w:author="Administrator" w:date="2020-12-04T22:47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https://www.bilibili.com/video/BV1yf4y1q71Y/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https://www.bilibili.com/video/BV1yf4y1q71Y/</w:t>
        </w:r>
        <w:r>
          <w:fldChar w:fldCharType="end"/>
        </w:r>
      </w:ins>
    </w:p>
    <w:p w14:paraId="66E90FC6" w14:textId="77777777" w:rsidR="00790645" w:rsidRDefault="00790645" w:rsidP="00790645">
      <w:pPr>
        <w:rPr>
          <w:ins w:id="217" w:author="Administrator" w:date="2020-12-04T22:47:00Z"/>
        </w:rPr>
      </w:pPr>
    </w:p>
    <w:p w14:paraId="160F0B81" w14:textId="77777777" w:rsidR="00790645" w:rsidRDefault="00790645" w:rsidP="00790645">
      <w:pPr>
        <w:rPr>
          <w:ins w:id="218" w:author="Administrator" w:date="2020-12-04T22:47:00Z"/>
        </w:rPr>
      </w:pPr>
      <w:ins w:id="219" w:author="Administrator" w:date="2020-12-04T22:47:00Z">
        <w:r>
          <w:fldChar w:fldCharType="begin"/>
        </w:r>
        <w:r>
          <w:instrText xml:space="preserve"> HYPERLINK "https://www.bilibili.com/video/BV1Cf4y1q7jz/"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回合制网游《鬼话钟馗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</w:t>
        </w:r>
        <w:r>
          <w:fldChar w:fldCharType="end"/>
        </w:r>
      </w:ins>
    </w:p>
    <w:p w14:paraId="5A390EE8" w14:textId="77777777" w:rsidR="00790645" w:rsidRDefault="00790645" w:rsidP="00790645">
      <w:pPr>
        <w:rPr>
          <w:ins w:id="220" w:author="Administrator" w:date="2020-12-04T22:47:00Z"/>
        </w:rPr>
      </w:pPr>
      <w:ins w:id="221" w:author="Administrator" w:date="2020-12-04T22:47:00Z">
        <w:r>
          <w:rPr>
            <w:rFonts w:hint="eastAsia"/>
          </w:rPr>
          <w:t>链接：</w:t>
        </w:r>
        <w:r>
          <w:t xml:space="preserve">https://pan.baidu.com/s/19Ywmj19vQNUIEs0ETKDzog </w:t>
        </w:r>
      </w:ins>
    </w:p>
    <w:p w14:paraId="59FDB937" w14:textId="77777777" w:rsidR="00790645" w:rsidRDefault="00790645" w:rsidP="00790645">
      <w:pPr>
        <w:rPr>
          <w:ins w:id="222" w:author="Administrator" w:date="2020-12-04T22:47:00Z"/>
        </w:rPr>
      </w:pPr>
      <w:ins w:id="223" w:author="Administrator" w:date="2020-12-04T22:47:00Z">
        <w:r>
          <w:rPr>
            <w:rFonts w:hint="eastAsia"/>
          </w:rPr>
          <w:t>提取码：</w:t>
        </w:r>
        <w:proofErr w:type="spellStart"/>
        <w:r>
          <w:t>zzjx</w:t>
        </w:r>
        <w:proofErr w:type="spellEnd"/>
        <w:r>
          <w:t xml:space="preserve"> </w:t>
        </w:r>
      </w:ins>
    </w:p>
    <w:p w14:paraId="75B75223" w14:textId="77777777" w:rsidR="00790645" w:rsidRDefault="00790645" w:rsidP="00790645">
      <w:pPr>
        <w:rPr>
          <w:ins w:id="224" w:author="Administrator" w:date="2020-12-04T22:47:00Z"/>
        </w:rPr>
      </w:pPr>
      <w:ins w:id="225" w:author="Administrator" w:date="2020-12-04T22:4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4D6FCC8" w14:textId="77777777" w:rsidR="00790645" w:rsidRDefault="00790645" w:rsidP="00790645">
      <w:pPr>
        <w:rPr>
          <w:ins w:id="226" w:author="Administrator" w:date="2020-12-04T22:47:00Z"/>
        </w:rPr>
      </w:pPr>
      <w:ins w:id="227" w:author="Administrator" w:date="2020-12-04T22:4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https://www.bilibili.com/video/BV1Cf4y1q7jz/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https://www.bilibili.com/video/BV1Cf4y1q7jz/</w:t>
        </w:r>
        <w:r>
          <w:fldChar w:fldCharType="end"/>
        </w:r>
      </w:ins>
    </w:p>
    <w:p w14:paraId="16AC4612" w14:textId="77777777" w:rsidR="00790645" w:rsidRDefault="00790645" w:rsidP="00790645">
      <w:pPr>
        <w:rPr>
          <w:ins w:id="228" w:author="Administrator" w:date="2020-12-04T22:47:00Z"/>
        </w:rPr>
      </w:pPr>
    </w:p>
    <w:p w14:paraId="6A08E9F7" w14:textId="77777777" w:rsidR="00790645" w:rsidRDefault="00790645" w:rsidP="00790645">
      <w:pPr>
        <w:rPr>
          <w:ins w:id="229" w:author="Administrator" w:date="2020-12-04T22:48:00Z"/>
        </w:rPr>
      </w:pPr>
      <w:ins w:id="230" w:author="Administrator" w:date="2020-12-04T22:48:00Z">
        <w:r>
          <w:fldChar w:fldCharType="begin"/>
        </w:r>
        <w:r>
          <w:instrText xml:space="preserve"> HYPERLINK "https://www.bilibili.com/video/BV1c54y1k7C2/"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神话角色扮演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国民网游《龙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</w:t>
        </w:r>
        <w:r>
          <w:fldChar w:fldCharType="end"/>
        </w:r>
      </w:ins>
    </w:p>
    <w:p w14:paraId="7304A93B" w14:textId="77777777" w:rsidR="00790645" w:rsidRDefault="00790645" w:rsidP="00790645">
      <w:pPr>
        <w:rPr>
          <w:ins w:id="231" w:author="Administrator" w:date="2020-12-04T22:48:00Z"/>
        </w:rPr>
      </w:pPr>
      <w:ins w:id="232" w:author="Administrator" w:date="2020-12-04T22:48:00Z">
        <w:r>
          <w:rPr>
            <w:rFonts w:hint="eastAsia"/>
          </w:rPr>
          <w:t>链接：</w:t>
        </w:r>
        <w:r>
          <w:t xml:space="preserve">https://pan.baidu.com/s/17OVXlECjZlfhKmkubtD9wg </w:t>
        </w:r>
      </w:ins>
    </w:p>
    <w:p w14:paraId="14DD29FB" w14:textId="77777777" w:rsidR="00790645" w:rsidRDefault="00790645" w:rsidP="00790645">
      <w:pPr>
        <w:rPr>
          <w:ins w:id="233" w:author="Administrator" w:date="2020-12-04T22:48:00Z"/>
        </w:rPr>
      </w:pPr>
      <w:ins w:id="234" w:author="Administrator" w:date="2020-12-04T22:48:00Z">
        <w:r>
          <w:rPr>
            <w:rFonts w:hint="eastAsia"/>
          </w:rPr>
          <w:t>提取码：</w:t>
        </w:r>
        <w:r>
          <w:t xml:space="preserve">3j8i </w:t>
        </w:r>
      </w:ins>
    </w:p>
    <w:p w14:paraId="03A04B3E" w14:textId="77777777" w:rsidR="00790645" w:rsidRDefault="00790645" w:rsidP="00790645">
      <w:pPr>
        <w:rPr>
          <w:ins w:id="235" w:author="Administrator" w:date="2020-12-04T22:48:00Z"/>
        </w:rPr>
      </w:pPr>
      <w:ins w:id="236" w:author="Administrator" w:date="2020-12-04T22:4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77340D2" w14:textId="77777777" w:rsidR="00790645" w:rsidRDefault="00790645" w:rsidP="00790645">
      <w:pPr>
        <w:rPr>
          <w:ins w:id="237" w:author="Administrator" w:date="2020-12-04T22:48:00Z"/>
        </w:rPr>
      </w:pPr>
      <w:ins w:id="238" w:author="Administrator" w:date="2020-12-04T22:48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https://www.bilibili.com/video/BV1c54y1k7C2/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https://www.bilibili.com/video/BV1c54y1k7C2/</w:t>
        </w:r>
        <w:r>
          <w:fldChar w:fldCharType="end"/>
        </w:r>
      </w:ins>
    </w:p>
    <w:p w14:paraId="5B8A9413" w14:textId="77777777" w:rsidR="00790645" w:rsidRDefault="00790645" w:rsidP="00790645">
      <w:pPr>
        <w:rPr>
          <w:ins w:id="239" w:author="Administrator" w:date="2020-12-04T22:48:00Z"/>
        </w:rPr>
      </w:pPr>
    </w:p>
    <w:p w14:paraId="6E5F8A4C" w14:textId="77777777" w:rsidR="00790645" w:rsidRDefault="00790645" w:rsidP="00790645">
      <w:pPr>
        <w:rPr>
          <w:ins w:id="240" w:author="Administrator" w:date="2020-12-04T22:48:00Z"/>
        </w:rPr>
      </w:pPr>
      <w:ins w:id="241" w:author="Administrator" w:date="2020-12-04T22:48:00Z">
        <w:r>
          <w:fldChar w:fldCharType="begin"/>
        </w:r>
        <w:r>
          <w:instrText xml:space="preserve"> HYPERLINK "https://www.bilibili.com/video/BV1Pi4y1j7mK/"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经典怀旧网游《奇迹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MU2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：传奇》单机版试玩</w:t>
        </w:r>
        <w:r>
          <w:fldChar w:fldCharType="end"/>
        </w:r>
      </w:ins>
    </w:p>
    <w:p w14:paraId="624966F1" w14:textId="77777777" w:rsidR="00790645" w:rsidRDefault="00790645" w:rsidP="00790645">
      <w:pPr>
        <w:rPr>
          <w:ins w:id="242" w:author="Administrator" w:date="2020-12-04T22:48:00Z"/>
        </w:rPr>
      </w:pPr>
      <w:ins w:id="243" w:author="Administrator" w:date="2020-12-04T22:48:00Z">
        <w:r>
          <w:rPr>
            <w:rFonts w:hint="eastAsia"/>
          </w:rPr>
          <w:t>链接：</w:t>
        </w:r>
        <w:r>
          <w:t xml:space="preserve">https://pan.baidu.com/s/1etL6-UnVtszN8XIsKhgKVA </w:t>
        </w:r>
      </w:ins>
    </w:p>
    <w:p w14:paraId="34FF0398" w14:textId="77777777" w:rsidR="00790645" w:rsidRDefault="00790645" w:rsidP="00790645">
      <w:pPr>
        <w:rPr>
          <w:ins w:id="244" w:author="Administrator" w:date="2020-12-04T22:48:00Z"/>
        </w:rPr>
      </w:pPr>
      <w:ins w:id="245" w:author="Administrator" w:date="2020-12-04T22:48:00Z">
        <w:r>
          <w:rPr>
            <w:rFonts w:hint="eastAsia"/>
          </w:rPr>
          <w:t>提取码：</w:t>
        </w:r>
        <w:proofErr w:type="spellStart"/>
        <w:r>
          <w:t>rqds</w:t>
        </w:r>
        <w:proofErr w:type="spellEnd"/>
        <w:r>
          <w:t xml:space="preserve"> </w:t>
        </w:r>
      </w:ins>
    </w:p>
    <w:p w14:paraId="3639A21B" w14:textId="77777777" w:rsidR="00790645" w:rsidRDefault="00790645" w:rsidP="00790645">
      <w:pPr>
        <w:rPr>
          <w:ins w:id="246" w:author="Administrator" w:date="2020-12-04T22:48:00Z"/>
        </w:rPr>
      </w:pPr>
      <w:ins w:id="247" w:author="Administrator" w:date="2020-12-04T22:4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C0CAF03" w14:textId="77777777" w:rsidR="00790645" w:rsidRDefault="00790645" w:rsidP="00790645">
      <w:pPr>
        <w:rPr>
          <w:ins w:id="248" w:author="Administrator" w:date="2020-12-04T22:49:00Z"/>
        </w:rPr>
      </w:pPr>
      <w:ins w:id="249" w:author="Administrator" w:date="2020-12-04T22:48:00Z">
        <w:r>
          <w:rPr>
            <w:rFonts w:hint="eastAsia"/>
          </w:rPr>
          <w:t>架设</w:t>
        </w:r>
        <w:r>
          <w:t>教程：</w:t>
        </w:r>
      </w:ins>
      <w:ins w:id="250" w:author="Administrator" w:date="2020-12-04T22:49:00Z">
        <w:r>
          <w:fldChar w:fldCharType="begin"/>
        </w:r>
        <w:r>
          <w:instrText xml:space="preserve"> HYPERLINK "</w:instrText>
        </w:r>
        <w:r w:rsidRPr="00790645">
          <w:instrText>https://www.bilibili.com/video/BV1Pi4y1j7mK/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https://www.bilibili.com/video/BV1Pi4y1j7mK/</w:t>
        </w:r>
        <w:r>
          <w:fldChar w:fldCharType="end"/>
        </w:r>
      </w:ins>
    </w:p>
    <w:p w14:paraId="6DA2F1AF" w14:textId="77777777" w:rsidR="00790645" w:rsidRDefault="00790645" w:rsidP="00790645">
      <w:pPr>
        <w:rPr>
          <w:ins w:id="251" w:author="Administrator" w:date="2020-12-04T22:49:00Z"/>
        </w:rPr>
      </w:pPr>
    </w:p>
    <w:p w14:paraId="1F1EC07C" w14:textId="77777777" w:rsidR="00790645" w:rsidRDefault="00790645" w:rsidP="00790645">
      <w:pPr>
        <w:rPr>
          <w:ins w:id="252" w:author="Administrator" w:date="2020-12-04T22:49:00Z"/>
        </w:rPr>
      </w:pPr>
      <w:ins w:id="253" w:author="Administrator" w:date="2020-12-04T22:49:00Z">
        <w:r>
          <w:fldChar w:fldCharType="begin"/>
        </w:r>
        <w:r>
          <w:instrText xml:space="preserve"> HYPERLINK "https://www.bilibili.com/video/BV1CZ4y1V7g7/"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西方魔幻页游《魔域世界》单机版试玩</w:t>
        </w:r>
        <w:r>
          <w:fldChar w:fldCharType="end"/>
        </w:r>
      </w:ins>
    </w:p>
    <w:p w14:paraId="79CB1CE6" w14:textId="77777777" w:rsidR="00790645" w:rsidRDefault="00790645" w:rsidP="00790645">
      <w:pPr>
        <w:rPr>
          <w:ins w:id="254" w:author="Administrator" w:date="2020-12-04T22:49:00Z"/>
        </w:rPr>
      </w:pPr>
      <w:ins w:id="255" w:author="Administrator" w:date="2020-12-04T22:49:00Z">
        <w:r>
          <w:rPr>
            <w:rFonts w:hint="eastAsia"/>
          </w:rPr>
          <w:t>链接：</w:t>
        </w:r>
        <w:r>
          <w:t xml:space="preserve">https://pan.baidu.com/s/1v3SpkWnYcYW2xYvJUgp3pQ </w:t>
        </w:r>
      </w:ins>
    </w:p>
    <w:p w14:paraId="0020AB2E" w14:textId="77777777" w:rsidR="00790645" w:rsidRDefault="00790645" w:rsidP="00790645">
      <w:pPr>
        <w:rPr>
          <w:ins w:id="256" w:author="Administrator" w:date="2020-12-04T22:49:00Z"/>
        </w:rPr>
      </w:pPr>
      <w:ins w:id="257" w:author="Administrator" w:date="2020-12-04T22:49:00Z">
        <w:r>
          <w:rPr>
            <w:rFonts w:hint="eastAsia"/>
          </w:rPr>
          <w:t>提取码：</w:t>
        </w:r>
        <w:proofErr w:type="spellStart"/>
        <w:r>
          <w:t>sbmw</w:t>
        </w:r>
        <w:proofErr w:type="spellEnd"/>
        <w:r>
          <w:t xml:space="preserve"> </w:t>
        </w:r>
      </w:ins>
    </w:p>
    <w:p w14:paraId="0053AE80" w14:textId="77777777" w:rsidR="00790645" w:rsidRDefault="00790645" w:rsidP="00790645">
      <w:pPr>
        <w:rPr>
          <w:ins w:id="258" w:author="Administrator" w:date="2020-12-04T22:49:00Z"/>
        </w:rPr>
      </w:pPr>
      <w:ins w:id="259" w:author="Administrator" w:date="2020-12-04T22:4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55A0D1D" w14:textId="77777777" w:rsidR="00790645" w:rsidRDefault="00790645" w:rsidP="00790645">
      <w:pPr>
        <w:rPr>
          <w:ins w:id="260" w:author="Administrator" w:date="2020-12-04T22:49:00Z"/>
        </w:rPr>
      </w:pPr>
      <w:ins w:id="261" w:author="Administrator" w:date="2020-12-04T22:49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790645">
          <w:instrText>https://www.bilibili.com/video/BV1CZ4y1V7g7/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https://www.bilibili.com/video/BV1CZ4y1V7g7/</w:t>
        </w:r>
        <w:r>
          <w:fldChar w:fldCharType="end"/>
        </w:r>
      </w:ins>
    </w:p>
    <w:p w14:paraId="0AB5E49F" w14:textId="77777777" w:rsidR="00790645" w:rsidRDefault="00790645" w:rsidP="00790645">
      <w:pPr>
        <w:rPr>
          <w:ins w:id="262" w:author="Administrator" w:date="2020-12-04T22:49:00Z"/>
        </w:rPr>
      </w:pPr>
    </w:p>
    <w:p w14:paraId="7F106670" w14:textId="77777777" w:rsidR="00790645" w:rsidRDefault="00790645" w:rsidP="00790645">
      <w:pPr>
        <w:rPr>
          <w:ins w:id="263" w:author="Administrator" w:date="2020-12-04T22:50:00Z"/>
          <w:rFonts w:ascii="Helvetica" w:hAnsi="Helvetica" w:cs="Helvetica"/>
          <w:shd w:val="clear" w:color="auto" w:fill="FFFFFF"/>
        </w:rPr>
      </w:pPr>
    </w:p>
    <w:p w14:paraId="3336C180" w14:textId="77777777" w:rsidR="00790645" w:rsidRDefault="00790645" w:rsidP="00790645">
      <w:pPr>
        <w:rPr>
          <w:ins w:id="264" w:author="Administrator" w:date="2020-12-04T22:50:00Z"/>
          <w:rFonts w:ascii="Helvetica" w:hAnsi="Helvetica" w:cs="Helvetica"/>
          <w:shd w:val="clear" w:color="auto" w:fill="FFFFFF"/>
        </w:rPr>
      </w:pPr>
    </w:p>
    <w:p w14:paraId="56AA0F75" w14:textId="77777777" w:rsidR="004952D7" w:rsidRDefault="004952D7" w:rsidP="00790645">
      <w:pPr>
        <w:rPr>
          <w:ins w:id="265" w:author="Administrator" w:date="2020-12-04T22:51:00Z"/>
          <w:rFonts w:ascii="Helvetica" w:hAnsi="Helvetica" w:cs="Helvetica"/>
          <w:shd w:val="clear" w:color="auto" w:fill="FFFFFF"/>
        </w:rPr>
      </w:pPr>
      <w:ins w:id="266" w:author="Administrator" w:date="2020-12-04T22:50:00Z">
        <w:r w:rsidRPr="004952D7">
          <w:rPr>
            <w:rFonts w:hint="eastAsia"/>
            <w:rPrChange w:id="267" w:author="Administrator" w:date="2020-12-04T22:50:00Z">
              <w:rPr>
                <w:rStyle w:val="a3"/>
                <w:rFonts w:ascii="Helvetica" w:hAnsi="Helvetica" w:cs="Helvetica" w:hint="eastAsia"/>
                <w:color w:val="00A1D6"/>
                <w:shd w:val="clear" w:color="auto" w:fill="FFFFFF"/>
              </w:rPr>
            </w:rPrChange>
          </w:rPr>
          <w:lastRenderedPageBreak/>
          <w:t>战争</w:t>
        </w:r>
        <w:r w:rsidRPr="004952D7">
          <w:rPr>
            <w:rPrChange w:id="268" w:author="Administrator" w:date="2020-12-04T22:50:00Z">
              <w:rPr>
                <w:rStyle w:val="a3"/>
                <w:rFonts w:ascii="Helvetica" w:hAnsi="Helvetica" w:cs="Helvetica"/>
                <w:color w:val="00A1D6"/>
                <w:shd w:val="clear" w:color="auto" w:fill="FFFFFF"/>
              </w:rPr>
            </w:rPrChange>
          </w:rPr>
          <w:t>3D</w:t>
        </w:r>
        <w:r w:rsidRPr="004952D7">
          <w:rPr>
            <w:rFonts w:hint="eastAsia"/>
            <w:rPrChange w:id="269" w:author="Administrator" w:date="2020-12-04T22:50:00Z">
              <w:rPr>
                <w:rStyle w:val="a3"/>
                <w:rFonts w:ascii="Helvetica" w:hAnsi="Helvetica" w:cs="Helvetica" w:hint="eastAsia"/>
                <w:color w:val="00A1D6"/>
                <w:shd w:val="clear" w:color="auto" w:fill="FFFFFF"/>
              </w:rPr>
            </w:rPrChange>
          </w:rPr>
          <w:t>中华神话战争网游《龙腾世界》单机版试玩</w:t>
        </w:r>
      </w:ins>
    </w:p>
    <w:p w14:paraId="551FF20A" w14:textId="77777777" w:rsidR="004952D7" w:rsidRDefault="004952D7" w:rsidP="004952D7">
      <w:pPr>
        <w:rPr>
          <w:ins w:id="270" w:author="Administrator" w:date="2020-12-04T22:51:00Z"/>
        </w:rPr>
      </w:pPr>
      <w:ins w:id="271" w:author="Administrator" w:date="2020-12-04T22:51:00Z">
        <w:r>
          <w:rPr>
            <w:rFonts w:hint="eastAsia"/>
          </w:rPr>
          <w:t>链接：</w:t>
        </w:r>
        <w:r>
          <w:t xml:space="preserve">https://pan.baidu.com/s/1-5LemAIiQhwyNIYM6iuNeA </w:t>
        </w:r>
      </w:ins>
    </w:p>
    <w:p w14:paraId="4595511C" w14:textId="77777777" w:rsidR="004952D7" w:rsidRDefault="004952D7" w:rsidP="004952D7">
      <w:pPr>
        <w:rPr>
          <w:ins w:id="272" w:author="Administrator" w:date="2020-12-04T22:51:00Z"/>
        </w:rPr>
      </w:pPr>
      <w:ins w:id="273" w:author="Administrator" w:date="2020-12-04T22:51:00Z">
        <w:r>
          <w:rPr>
            <w:rFonts w:hint="eastAsia"/>
          </w:rPr>
          <w:t>提取码：</w:t>
        </w:r>
        <w:r>
          <w:t xml:space="preserve">w782 </w:t>
        </w:r>
      </w:ins>
    </w:p>
    <w:p w14:paraId="0C557318" w14:textId="77777777" w:rsidR="004952D7" w:rsidRDefault="004952D7" w:rsidP="004952D7">
      <w:pPr>
        <w:rPr>
          <w:ins w:id="274" w:author="Administrator" w:date="2020-12-04T22:51:00Z"/>
        </w:rPr>
      </w:pPr>
      <w:ins w:id="275" w:author="Administrator" w:date="2020-12-04T22:51:00Z">
        <w:r>
          <w:rPr>
            <w:rFonts w:hint="eastAsia"/>
          </w:rPr>
          <w:t>复制这段内容后打开百度网盘手机</w:t>
        </w:r>
        <w:r>
          <w:t>App，操作更方便哦</w:t>
        </w:r>
      </w:ins>
    </w:p>
    <w:p w14:paraId="452D23FA" w14:textId="77777777" w:rsidR="004952D7" w:rsidRDefault="004952D7" w:rsidP="00790645">
      <w:pPr>
        <w:rPr>
          <w:ins w:id="276" w:author="Administrator" w:date="2020-12-04T22:51:00Z"/>
        </w:rPr>
      </w:pPr>
      <w:ins w:id="277" w:author="Administrator" w:date="2020-12-04T22:5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952D7">
          <w:instrText>https://www.bilibili.com/video/BV1oV411y7Gc/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https://www.bilibili.com/video/BV1oV411y7Gc/</w:t>
        </w:r>
        <w:r>
          <w:fldChar w:fldCharType="end"/>
        </w:r>
      </w:ins>
    </w:p>
    <w:p w14:paraId="6FCA19DD" w14:textId="77777777" w:rsidR="004952D7" w:rsidRDefault="004952D7" w:rsidP="00790645">
      <w:pPr>
        <w:rPr>
          <w:ins w:id="278" w:author="Administrator" w:date="2020-12-04T22:51:00Z"/>
        </w:rPr>
      </w:pPr>
    </w:p>
    <w:p w14:paraId="374F30A4" w14:textId="77777777" w:rsidR="004952D7" w:rsidRDefault="004952D7" w:rsidP="00790645">
      <w:pPr>
        <w:rPr>
          <w:ins w:id="279" w:author="Administrator" w:date="2020-12-04T22:54:00Z"/>
        </w:rPr>
      </w:pPr>
      <w:ins w:id="280" w:author="Administrator" w:date="2020-12-04T22:54:00Z">
        <w:r>
          <w:fldChar w:fldCharType="begin"/>
        </w:r>
        <w:r>
          <w:instrText xml:space="preserve"> HYPERLINK "https://www.bilibili.com/video/BV1RT4y1F76Y/"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经典怀旧网游《赤壁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虎卫传奇》单机版试玩</w:t>
        </w:r>
        <w:r>
          <w:fldChar w:fldCharType="end"/>
        </w:r>
      </w:ins>
    </w:p>
    <w:p w14:paraId="7409D912" w14:textId="77777777" w:rsidR="004952D7" w:rsidRDefault="004952D7" w:rsidP="004952D7">
      <w:pPr>
        <w:rPr>
          <w:ins w:id="281" w:author="Administrator" w:date="2020-12-04T22:54:00Z"/>
        </w:rPr>
      </w:pPr>
      <w:ins w:id="282" w:author="Administrator" w:date="2020-12-04T22:54:00Z">
        <w:r>
          <w:rPr>
            <w:rFonts w:hint="eastAsia"/>
          </w:rPr>
          <w:t>链接：</w:t>
        </w:r>
        <w:r>
          <w:t xml:space="preserve">https://pan.baidu.com/s/14dVLUdO9cUeaEp9Lz45RGw </w:t>
        </w:r>
      </w:ins>
    </w:p>
    <w:p w14:paraId="38D96B0B" w14:textId="77777777" w:rsidR="004952D7" w:rsidRDefault="004952D7" w:rsidP="004952D7">
      <w:pPr>
        <w:rPr>
          <w:ins w:id="283" w:author="Administrator" w:date="2020-12-04T22:54:00Z"/>
        </w:rPr>
      </w:pPr>
      <w:ins w:id="284" w:author="Administrator" w:date="2020-12-04T22:54:00Z">
        <w:r>
          <w:rPr>
            <w:rFonts w:hint="eastAsia"/>
          </w:rPr>
          <w:t>提取码：</w:t>
        </w:r>
        <w:r>
          <w:t xml:space="preserve">3lwr </w:t>
        </w:r>
      </w:ins>
    </w:p>
    <w:p w14:paraId="07EC673B" w14:textId="77777777" w:rsidR="004952D7" w:rsidRDefault="004952D7" w:rsidP="004952D7">
      <w:pPr>
        <w:rPr>
          <w:ins w:id="285" w:author="Administrator" w:date="2020-12-04T22:54:00Z"/>
        </w:rPr>
      </w:pPr>
      <w:ins w:id="286" w:author="Administrator" w:date="2020-12-04T22:5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340FAEF" w14:textId="77777777" w:rsidR="004952D7" w:rsidRDefault="004952D7" w:rsidP="004952D7">
      <w:pPr>
        <w:rPr>
          <w:ins w:id="287" w:author="Administrator" w:date="2020-12-04T22:56:00Z"/>
        </w:rPr>
      </w:pPr>
      <w:ins w:id="288" w:author="Administrator" w:date="2020-12-04T22:54:00Z">
        <w:r>
          <w:rPr>
            <w:rFonts w:hint="eastAsia"/>
          </w:rPr>
          <w:t>架设</w:t>
        </w:r>
        <w:r>
          <w:t>教程：</w:t>
        </w:r>
      </w:ins>
      <w:ins w:id="289" w:author="Administrator" w:date="2020-12-04T22:56:00Z">
        <w:r>
          <w:fldChar w:fldCharType="begin"/>
        </w:r>
        <w:r>
          <w:instrText xml:space="preserve"> HYPERLINK "</w:instrText>
        </w:r>
      </w:ins>
      <w:ins w:id="290" w:author="Administrator" w:date="2020-12-04T22:54:00Z">
        <w:r w:rsidRPr="004952D7">
          <w:instrText>https://www.bilibili.com/video/BV1RT4y1F76Y/</w:instrText>
        </w:r>
      </w:ins>
      <w:ins w:id="291" w:author="Administrator" w:date="2020-12-04T22:56:00Z">
        <w:r>
          <w:instrText xml:space="preserve">" </w:instrText>
        </w:r>
        <w:r>
          <w:fldChar w:fldCharType="separate"/>
        </w:r>
      </w:ins>
      <w:ins w:id="292" w:author="Administrator" w:date="2020-12-04T22:54:00Z">
        <w:r w:rsidRPr="00781EFC">
          <w:rPr>
            <w:rStyle w:val="a3"/>
          </w:rPr>
          <w:t>https://www.bilibili.com/video/BV1RT4y1F76Y/</w:t>
        </w:r>
      </w:ins>
      <w:ins w:id="293" w:author="Administrator" w:date="2020-12-04T22:56:00Z">
        <w:r>
          <w:fldChar w:fldCharType="end"/>
        </w:r>
      </w:ins>
    </w:p>
    <w:p w14:paraId="3EE754A7" w14:textId="77777777" w:rsidR="004952D7" w:rsidRDefault="004952D7" w:rsidP="004952D7">
      <w:pPr>
        <w:rPr>
          <w:ins w:id="294" w:author="Administrator" w:date="2020-12-04T22:56:00Z"/>
        </w:rPr>
      </w:pPr>
    </w:p>
    <w:p w14:paraId="4BA75C7D" w14:textId="77777777" w:rsidR="004952D7" w:rsidRDefault="004952D7" w:rsidP="004952D7">
      <w:pPr>
        <w:rPr>
          <w:ins w:id="295" w:author="Administrator" w:date="2020-12-04T22:56:00Z"/>
        </w:rPr>
      </w:pPr>
      <w:ins w:id="296" w:author="Administrator" w:date="2020-12-04T22:56:00Z">
        <w:r>
          <w:fldChar w:fldCharType="begin"/>
        </w:r>
        <w:r>
          <w:instrText xml:space="preserve"> HYPERLINK "https://www.bilibili.com/video/BV13K4y1E7ii/"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经典怀旧网游《星尘传说</w:t>
        </w:r>
        <w:r>
          <w:rPr>
            <w:rStyle w:val="a3"/>
            <w:rFonts w:ascii="Segoe UI Symbol" w:hAnsi="Segoe UI Symbol" w:cs="Segoe UI Symbol"/>
            <w:color w:val="212121"/>
            <w:shd w:val="clear" w:color="auto" w:fill="FFFFFF"/>
          </w:rPr>
          <w:t>★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星世纪》单机版试玩</w:t>
        </w:r>
        <w:r>
          <w:fldChar w:fldCharType="end"/>
        </w:r>
      </w:ins>
    </w:p>
    <w:p w14:paraId="6E940EBC" w14:textId="77777777" w:rsidR="004952D7" w:rsidRDefault="004952D7" w:rsidP="004952D7">
      <w:pPr>
        <w:rPr>
          <w:ins w:id="297" w:author="Administrator" w:date="2020-12-04T22:57:00Z"/>
        </w:rPr>
      </w:pPr>
      <w:ins w:id="298" w:author="Administrator" w:date="2020-12-04T22:57:00Z">
        <w:r>
          <w:rPr>
            <w:rFonts w:hint="eastAsia"/>
          </w:rPr>
          <w:t>链接：</w:t>
        </w:r>
        <w:r>
          <w:t xml:space="preserve">https://pan.baidu.com/s/1b6MIPdh4rMK14WnwLMrT3w </w:t>
        </w:r>
      </w:ins>
    </w:p>
    <w:p w14:paraId="41062EA5" w14:textId="77777777" w:rsidR="004952D7" w:rsidRDefault="004952D7" w:rsidP="004952D7">
      <w:pPr>
        <w:rPr>
          <w:ins w:id="299" w:author="Administrator" w:date="2020-12-04T22:57:00Z"/>
        </w:rPr>
      </w:pPr>
      <w:ins w:id="300" w:author="Administrator" w:date="2020-12-04T22:57:00Z">
        <w:r>
          <w:rPr>
            <w:rFonts w:hint="eastAsia"/>
          </w:rPr>
          <w:t>提取码：</w:t>
        </w:r>
        <w:r>
          <w:t xml:space="preserve">js6z </w:t>
        </w:r>
      </w:ins>
    </w:p>
    <w:p w14:paraId="25383C98" w14:textId="77777777" w:rsidR="004952D7" w:rsidRDefault="004952D7" w:rsidP="004952D7">
      <w:pPr>
        <w:rPr>
          <w:ins w:id="301" w:author="Administrator" w:date="2020-12-04T22:57:00Z"/>
        </w:rPr>
      </w:pPr>
      <w:ins w:id="302" w:author="Administrator" w:date="2020-12-04T22:5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9796616" w14:textId="77777777" w:rsidR="004952D7" w:rsidRDefault="004952D7" w:rsidP="004952D7">
      <w:pPr>
        <w:rPr>
          <w:ins w:id="303" w:author="Administrator" w:date="2020-12-04T22:57:00Z"/>
        </w:rPr>
      </w:pPr>
      <w:ins w:id="304" w:author="Administrator" w:date="2020-12-04T22:5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952D7">
          <w:instrText>https://www.bilibili.com/video/BV13K4y1E7ii/</w:instrText>
        </w:r>
        <w:r>
          <w:instrText xml:space="preserve">" </w:instrText>
        </w:r>
        <w:r>
          <w:fldChar w:fldCharType="separate"/>
        </w:r>
        <w:r w:rsidRPr="00781EFC">
          <w:rPr>
            <w:rStyle w:val="a3"/>
          </w:rPr>
          <w:t>https://www.bilibili.com/video/BV13K4y1E7ii/</w:t>
        </w:r>
        <w:r>
          <w:fldChar w:fldCharType="end"/>
        </w:r>
      </w:ins>
    </w:p>
    <w:p w14:paraId="414E5626" w14:textId="77777777" w:rsidR="004952D7" w:rsidRDefault="004952D7" w:rsidP="004952D7">
      <w:pPr>
        <w:rPr>
          <w:ins w:id="305" w:author="Administrator" w:date="2020-12-04T22:57:00Z"/>
        </w:rPr>
      </w:pPr>
    </w:p>
    <w:p w14:paraId="754BC8E4" w14:textId="77777777" w:rsidR="004952D7" w:rsidRDefault="0003389A" w:rsidP="004952D7">
      <w:pPr>
        <w:rPr>
          <w:ins w:id="306" w:author="Administrator" w:date="2020-12-05T09:20:00Z"/>
        </w:rPr>
      </w:pPr>
      <w:ins w:id="307" w:author="Administrator" w:date="2020-12-05T09:20:00Z">
        <w:r>
          <w:fldChar w:fldCharType="begin"/>
        </w:r>
        <w:r>
          <w:instrText xml:space="preserve"> HYPERLINK "https://www.bilibili.com/video/BV1pt4y1e7BH/"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经典怀旧网游《征三国》单机版试玩</w:t>
        </w:r>
        <w:r>
          <w:fldChar w:fldCharType="end"/>
        </w:r>
      </w:ins>
    </w:p>
    <w:p w14:paraId="7766D1E7" w14:textId="77777777" w:rsidR="0003389A" w:rsidRDefault="0003389A" w:rsidP="0003389A">
      <w:pPr>
        <w:rPr>
          <w:ins w:id="308" w:author="Administrator" w:date="2020-12-05T09:20:00Z"/>
        </w:rPr>
      </w:pPr>
      <w:ins w:id="309" w:author="Administrator" w:date="2020-12-05T09:20:00Z">
        <w:r>
          <w:rPr>
            <w:rFonts w:hint="eastAsia"/>
          </w:rPr>
          <w:t>链接：</w:t>
        </w:r>
        <w:r>
          <w:t xml:space="preserve">https://pan.baidu.com/s/12VU7FvsUiO5orz38CnDApw </w:t>
        </w:r>
      </w:ins>
    </w:p>
    <w:p w14:paraId="3E8F8D85" w14:textId="77777777" w:rsidR="0003389A" w:rsidRDefault="0003389A" w:rsidP="0003389A">
      <w:pPr>
        <w:rPr>
          <w:ins w:id="310" w:author="Administrator" w:date="2020-12-05T09:20:00Z"/>
        </w:rPr>
      </w:pPr>
      <w:ins w:id="311" w:author="Administrator" w:date="2020-12-05T09:20:00Z">
        <w:r>
          <w:rPr>
            <w:rFonts w:hint="eastAsia"/>
          </w:rPr>
          <w:t>提取码：</w:t>
        </w:r>
        <w:r>
          <w:t xml:space="preserve">mo78 </w:t>
        </w:r>
      </w:ins>
    </w:p>
    <w:p w14:paraId="2434F1DF" w14:textId="77777777" w:rsidR="0003389A" w:rsidRDefault="0003389A" w:rsidP="0003389A">
      <w:pPr>
        <w:rPr>
          <w:ins w:id="312" w:author="Administrator" w:date="2020-12-05T09:21:00Z"/>
        </w:rPr>
      </w:pPr>
      <w:ins w:id="313" w:author="Administrator" w:date="2020-12-05T09:2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E2FC797" w14:textId="77777777" w:rsidR="0003389A" w:rsidRDefault="0003389A" w:rsidP="0003389A">
      <w:pPr>
        <w:rPr>
          <w:ins w:id="314" w:author="Administrator" w:date="2020-12-05T09:21:00Z"/>
        </w:rPr>
      </w:pPr>
      <w:ins w:id="315" w:author="Administrator" w:date="2020-12-05T09:21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https://www.bilibili.com/video/BV1pt4y1e7BH/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https://www.bilibili.com/video/BV1pt4y1e7BH/</w:t>
        </w:r>
        <w:r>
          <w:fldChar w:fldCharType="end"/>
        </w:r>
      </w:ins>
    </w:p>
    <w:p w14:paraId="2A089B96" w14:textId="77777777" w:rsidR="0003389A" w:rsidRDefault="0003389A" w:rsidP="0003389A">
      <w:pPr>
        <w:rPr>
          <w:ins w:id="316" w:author="Administrator" w:date="2020-12-05T09:21:00Z"/>
        </w:rPr>
      </w:pPr>
    </w:p>
    <w:p w14:paraId="27459805" w14:textId="77777777" w:rsidR="0003389A" w:rsidRDefault="0003389A" w:rsidP="0003389A">
      <w:pPr>
        <w:rPr>
          <w:ins w:id="317" w:author="Administrator" w:date="2020-12-05T09:21:00Z"/>
        </w:rPr>
      </w:pPr>
      <w:ins w:id="318" w:author="Administrator" w:date="2020-12-05T09:21:00Z">
        <w:r>
          <w:fldChar w:fldCharType="begin"/>
        </w:r>
        <w:r>
          <w:instrText xml:space="preserve"> HYPERLINK "https://www.bilibili.com/video/BV1R5411L7Qf/"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经典怀旧向网游《海盗王》单机版试玩</w:t>
        </w:r>
        <w:r>
          <w:fldChar w:fldCharType="end"/>
        </w:r>
      </w:ins>
    </w:p>
    <w:p w14:paraId="33E5B914" w14:textId="77777777" w:rsidR="0003389A" w:rsidRDefault="0003389A" w:rsidP="0003389A">
      <w:pPr>
        <w:rPr>
          <w:ins w:id="319" w:author="Administrator" w:date="2020-12-05T09:21:00Z"/>
        </w:rPr>
      </w:pPr>
      <w:ins w:id="320" w:author="Administrator" w:date="2020-12-05T09:21:00Z">
        <w:r>
          <w:rPr>
            <w:rFonts w:hint="eastAsia"/>
          </w:rPr>
          <w:t>链接：</w:t>
        </w:r>
        <w:r>
          <w:t xml:space="preserve">https://pan.baidu.com/s/1ecOWk92tAMLNc0kFoxtZWw </w:t>
        </w:r>
      </w:ins>
    </w:p>
    <w:p w14:paraId="0EFA1620" w14:textId="77777777" w:rsidR="0003389A" w:rsidRDefault="0003389A" w:rsidP="0003389A">
      <w:pPr>
        <w:rPr>
          <w:ins w:id="321" w:author="Administrator" w:date="2020-12-05T09:21:00Z"/>
        </w:rPr>
      </w:pPr>
      <w:ins w:id="322" w:author="Administrator" w:date="2020-12-05T09:21:00Z">
        <w:r>
          <w:rPr>
            <w:rFonts w:hint="eastAsia"/>
          </w:rPr>
          <w:t>提取码：</w:t>
        </w:r>
        <w:proofErr w:type="spellStart"/>
        <w:r>
          <w:t>xtsi</w:t>
        </w:r>
        <w:proofErr w:type="spellEnd"/>
        <w:r>
          <w:t xml:space="preserve"> </w:t>
        </w:r>
      </w:ins>
    </w:p>
    <w:p w14:paraId="2B2F85A5" w14:textId="77777777" w:rsidR="0003389A" w:rsidRDefault="0003389A" w:rsidP="0003389A">
      <w:pPr>
        <w:rPr>
          <w:ins w:id="323" w:author="Administrator" w:date="2020-12-05T09:21:00Z"/>
        </w:rPr>
      </w:pPr>
      <w:ins w:id="324" w:author="Administrator" w:date="2020-12-05T09:2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926D15F" w14:textId="77777777" w:rsidR="0003389A" w:rsidRDefault="0003389A" w:rsidP="0003389A">
      <w:pPr>
        <w:rPr>
          <w:ins w:id="325" w:author="Administrator" w:date="2020-12-05T09:21:00Z"/>
        </w:rPr>
      </w:pPr>
      <w:ins w:id="326" w:author="Administrator" w:date="2020-12-05T09:21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https://www.bilibili.com/video/BV1R5411L7Qf/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https://www.bilibili.com/video/BV1R5411L7Qf/</w:t>
        </w:r>
        <w:r>
          <w:fldChar w:fldCharType="end"/>
        </w:r>
      </w:ins>
    </w:p>
    <w:p w14:paraId="413B1FD3" w14:textId="77777777" w:rsidR="0003389A" w:rsidRDefault="0003389A" w:rsidP="0003389A">
      <w:pPr>
        <w:rPr>
          <w:ins w:id="327" w:author="Administrator" w:date="2020-12-05T09:21:00Z"/>
        </w:rPr>
      </w:pPr>
    </w:p>
    <w:p w14:paraId="1440B43A" w14:textId="77777777" w:rsidR="0003389A" w:rsidRDefault="0003389A" w:rsidP="0003389A">
      <w:pPr>
        <w:rPr>
          <w:ins w:id="328" w:author="Administrator" w:date="2020-12-05T09:22:00Z"/>
        </w:rPr>
      </w:pPr>
      <w:ins w:id="329" w:author="Administrator" w:date="2020-12-05T09:22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"https://www.bilibili.com/video/BV1nA411j7GE/"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绅士福利页游《王权无双美人决》单机局域网版试玩</w:t>
        </w:r>
        <w:r>
          <w:fldChar w:fldCharType="end"/>
        </w:r>
      </w:ins>
    </w:p>
    <w:p w14:paraId="114ECEFE" w14:textId="77777777" w:rsidR="0003389A" w:rsidRDefault="0003389A" w:rsidP="0003389A">
      <w:pPr>
        <w:rPr>
          <w:ins w:id="330" w:author="Administrator" w:date="2020-12-05T09:22:00Z"/>
        </w:rPr>
      </w:pPr>
      <w:ins w:id="331" w:author="Administrator" w:date="2020-12-05T09:22:00Z">
        <w:r>
          <w:rPr>
            <w:rFonts w:hint="eastAsia"/>
          </w:rPr>
          <w:t>链接：</w:t>
        </w:r>
        <w:r>
          <w:t xml:space="preserve">https://pan.baidu.com/s/18BHy04cnQHnphx6yWCpyXw </w:t>
        </w:r>
      </w:ins>
    </w:p>
    <w:p w14:paraId="1767A969" w14:textId="77777777" w:rsidR="0003389A" w:rsidRDefault="0003389A" w:rsidP="0003389A">
      <w:pPr>
        <w:rPr>
          <w:ins w:id="332" w:author="Administrator" w:date="2020-12-05T09:22:00Z"/>
        </w:rPr>
      </w:pPr>
      <w:ins w:id="333" w:author="Administrator" w:date="2020-12-05T09:22:00Z">
        <w:r>
          <w:rPr>
            <w:rFonts w:hint="eastAsia"/>
          </w:rPr>
          <w:t>提取码：</w:t>
        </w:r>
        <w:r>
          <w:t xml:space="preserve">1v79 </w:t>
        </w:r>
      </w:ins>
    </w:p>
    <w:p w14:paraId="7EDAF164" w14:textId="77777777" w:rsidR="0003389A" w:rsidRDefault="0003389A" w:rsidP="0003389A">
      <w:pPr>
        <w:rPr>
          <w:ins w:id="334" w:author="Administrator" w:date="2020-12-05T09:22:00Z"/>
        </w:rPr>
      </w:pPr>
      <w:ins w:id="335" w:author="Administrator" w:date="2020-12-05T09:2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06B77C6" w14:textId="77777777" w:rsidR="0003389A" w:rsidRDefault="0003389A" w:rsidP="0003389A">
      <w:pPr>
        <w:rPr>
          <w:ins w:id="336" w:author="Administrator" w:date="2020-12-05T09:22:00Z"/>
        </w:rPr>
      </w:pPr>
      <w:ins w:id="337" w:author="Administrator" w:date="2020-12-05T09:2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https://www.bilibili.com/video/BV1nA411j7GE/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https://www.bilibili.com/video/BV1nA411j7GE/</w:t>
        </w:r>
        <w:r>
          <w:fldChar w:fldCharType="end"/>
        </w:r>
      </w:ins>
    </w:p>
    <w:p w14:paraId="25DEB6E1" w14:textId="77777777" w:rsidR="0003389A" w:rsidRDefault="0003389A" w:rsidP="0003389A">
      <w:pPr>
        <w:rPr>
          <w:ins w:id="338" w:author="Administrator" w:date="2020-12-05T09:22:00Z"/>
        </w:rPr>
      </w:pPr>
    </w:p>
    <w:p w14:paraId="6C1AA84F" w14:textId="77777777" w:rsidR="0003389A" w:rsidRDefault="0003389A" w:rsidP="0003389A">
      <w:pPr>
        <w:rPr>
          <w:ins w:id="339" w:author="Administrator" w:date="2020-12-05T09:22:00Z"/>
        </w:rPr>
      </w:pPr>
      <w:ins w:id="340" w:author="Administrator" w:date="2020-12-05T09:22:00Z">
        <w:r>
          <w:fldChar w:fldCharType="begin"/>
        </w:r>
        <w:r>
          <w:instrText xml:space="preserve"> HYPERLINK "https://www.bilibili.com/video/BV18K411G7kT/"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经典怀旧向端游《风云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online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雄霸天下》单机版试玩</w:t>
        </w:r>
        <w:r>
          <w:fldChar w:fldCharType="end"/>
        </w:r>
      </w:ins>
    </w:p>
    <w:p w14:paraId="55B7BEFB" w14:textId="77777777" w:rsidR="0003389A" w:rsidRDefault="0003389A" w:rsidP="0003389A">
      <w:pPr>
        <w:rPr>
          <w:ins w:id="341" w:author="Administrator" w:date="2020-12-05T09:22:00Z"/>
        </w:rPr>
      </w:pPr>
      <w:ins w:id="342" w:author="Administrator" w:date="2020-12-05T09:22:00Z">
        <w:r>
          <w:rPr>
            <w:rFonts w:hint="eastAsia"/>
          </w:rPr>
          <w:t>链接：</w:t>
        </w:r>
        <w:r>
          <w:t xml:space="preserve">https://pan.baidu.com/s/1kFyxLH0iw5XE2uZO-EgDkw </w:t>
        </w:r>
      </w:ins>
    </w:p>
    <w:p w14:paraId="05268CC3" w14:textId="77777777" w:rsidR="0003389A" w:rsidRDefault="0003389A" w:rsidP="0003389A">
      <w:pPr>
        <w:rPr>
          <w:ins w:id="343" w:author="Administrator" w:date="2020-12-05T09:22:00Z"/>
        </w:rPr>
      </w:pPr>
      <w:ins w:id="344" w:author="Administrator" w:date="2020-12-05T09:22:00Z">
        <w:r>
          <w:rPr>
            <w:rFonts w:hint="eastAsia"/>
          </w:rPr>
          <w:t>提取码：</w:t>
        </w:r>
        <w:proofErr w:type="spellStart"/>
        <w:r>
          <w:t>dvdo</w:t>
        </w:r>
        <w:proofErr w:type="spellEnd"/>
        <w:r>
          <w:t xml:space="preserve"> </w:t>
        </w:r>
      </w:ins>
    </w:p>
    <w:p w14:paraId="32F2C5B2" w14:textId="77777777" w:rsidR="0003389A" w:rsidRDefault="0003389A" w:rsidP="0003389A">
      <w:pPr>
        <w:rPr>
          <w:ins w:id="345" w:author="Administrator" w:date="2020-12-05T09:22:00Z"/>
        </w:rPr>
      </w:pPr>
      <w:ins w:id="346" w:author="Administrator" w:date="2020-12-05T09:2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69701A0" w14:textId="77777777" w:rsidR="0003389A" w:rsidRDefault="0003389A" w:rsidP="0003389A">
      <w:pPr>
        <w:rPr>
          <w:ins w:id="347" w:author="Administrator" w:date="2020-12-05T09:23:00Z"/>
        </w:rPr>
      </w:pPr>
      <w:ins w:id="348" w:author="Administrator" w:date="2020-12-05T09:2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https://www.bilibili.com/video/BV18K411G7kT/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https://www.bilibili.com/video/BV18K411G7kT/</w:t>
        </w:r>
        <w:r>
          <w:fldChar w:fldCharType="end"/>
        </w:r>
      </w:ins>
    </w:p>
    <w:p w14:paraId="0A26274D" w14:textId="77777777" w:rsidR="0003389A" w:rsidRDefault="0003389A" w:rsidP="0003389A">
      <w:pPr>
        <w:rPr>
          <w:ins w:id="349" w:author="Administrator" w:date="2020-12-05T09:23:00Z"/>
        </w:rPr>
      </w:pPr>
    </w:p>
    <w:p w14:paraId="74BE7615" w14:textId="77777777" w:rsidR="0003389A" w:rsidRDefault="0003389A" w:rsidP="0003389A">
      <w:pPr>
        <w:rPr>
          <w:ins w:id="350" w:author="Administrator" w:date="2020-12-05T09:23:00Z"/>
        </w:rPr>
      </w:pPr>
    </w:p>
    <w:p w14:paraId="49C4FDE9" w14:textId="77777777" w:rsidR="0003389A" w:rsidRDefault="0003389A" w:rsidP="0003389A">
      <w:pPr>
        <w:rPr>
          <w:ins w:id="351" w:author="Administrator" w:date="2020-12-05T09:23:00Z"/>
        </w:rPr>
      </w:pPr>
    </w:p>
    <w:p w14:paraId="254DBE45" w14:textId="77777777" w:rsidR="0003389A" w:rsidRDefault="0003389A" w:rsidP="0003389A">
      <w:pPr>
        <w:rPr>
          <w:ins w:id="352" w:author="Administrator" w:date="2020-12-05T09:23:00Z"/>
        </w:rPr>
      </w:pPr>
      <w:ins w:id="353" w:author="Administrator" w:date="2020-12-05T09:23:00Z">
        <w:r>
          <w:lastRenderedPageBreak/>
          <w:fldChar w:fldCharType="begin"/>
        </w:r>
        <w:r>
          <w:instrText xml:space="preserve"> HYPERLINK "https://www.bilibili.com/video/BV1Fi4y1L7Yr/"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回合制经典网页游戏《神曲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‖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》单机一键端版试玩</w:t>
        </w:r>
        <w:r>
          <w:fldChar w:fldCharType="end"/>
        </w:r>
      </w:ins>
    </w:p>
    <w:p w14:paraId="328922C0" w14:textId="77777777" w:rsidR="0003389A" w:rsidRDefault="0003389A" w:rsidP="0003389A">
      <w:pPr>
        <w:rPr>
          <w:ins w:id="354" w:author="Administrator" w:date="2020-12-05T09:23:00Z"/>
        </w:rPr>
      </w:pPr>
      <w:ins w:id="355" w:author="Administrator" w:date="2020-12-05T09:23:00Z">
        <w:r>
          <w:rPr>
            <w:rFonts w:hint="eastAsia"/>
          </w:rPr>
          <w:t>链接：</w:t>
        </w:r>
        <w:r>
          <w:t xml:space="preserve">https://pan.baidu.com/s/1QrvMmo87xS7BlS6hr5TPDQ </w:t>
        </w:r>
      </w:ins>
    </w:p>
    <w:p w14:paraId="5206F6BE" w14:textId="77777777" w:rsidR="0003389A" w:rsidRDefault="0003389A" w:rsidP="0003389A">
      <w:pPr>
        <w:rPr>
          <w:ins w:id="356" w:author="Administrator" w:date="2020-12-05T09:23:00Z"/>
        </w:rPr>
      </w:pPr>
      <w:ins w:id="357" w:author="Administrator" w:date="2020-12-05T09:23:00Z">
        <w:r>
          <w:rPr>
            <w:rFonts w:hint="eastAsia"/>
          </w:rPr>
          <w:t>提取码：</w:t>
        </w:r>
        <w:proofErr w:type="spellStart"/>
        <w:r>
          <w:t>zrvj</w:t>
        </w:r>
        <w:proofErr w:type="spellEnd"/>
        <w:r>
          <w:t xml:space="preserve"> </w:t>
        </w:r>
      </w:ins>
    </w:p>
    <w:p w14:paraId="7034AC70" w14:textId="77777777" w:rsidR="0003389A" w:rsidRDefault="0003389A" w:rsidP="0003389A">
      <w:pPr>
        <w:rPr>
          <w:ins w:id="358" w:author="Administrator" w:date="2020-12-05T09:23:00Z"/>
        </w:rPr>
      </w:pPr>
      <w:ins w:id="359" w:author="Administrator" w:date="2020-12-05T09:2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FC84797" w14:textId="77777777" w:rsidR="0003389A" w:rsidRDefault="0003389A" w:rsidP="0003389A">
      <w:pPr>
        <w:rPr>
          <w:ins w:id="360" w:author="Administrator" w:date="2020-12-05T09:24:00Z"/>
        </w:rPr>
      </w:pPr>
      <w:ins w:id="361" w:author="Administrator" w:date="2020-12-05T09:23:00Z">
        <w:r>
          <w:rPr>
            <w:rFonts w:hint="eastAsia"/>
          </w:rPr>
          <w:t>架设</w:t>
        </w:r>
        <w:r>
          <w:t>教程：</w:t>
        </w:r>
      </w:ins>
      <w:ins w:id="362" w:author="Administrator" w:date="2020-12-05T09:24:00Z">
        <w:r>
          <w:fldChar w:fldCharType="begin"/>
        </w:r>
        <w:r>
          <w:instrText xml:space="preserve"> HYPERLINK "</w:instrText>
        </w:r>
        <w:r w:rsidRPr="0003389A">
          <w:instrText>https://www.bilibili.com/video/BV1Fi4y1L7Yr/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https://www.bilibili.com/video/BV1Fi4y1L7Yr/</w:t>
        </w:r>
        <w:r>
          <w:fldChar w:fldCharType="end"/>
        </w:r>
      </w:ins>
    </w:p>
    <w:p w14:paraId="316F2BEC" w14:textId="77777777" w:rsidR="0003389A" w:rsidRDefault="0003389A" w:rsidP="0003389A">
      <w:pPr>
        <w:rPr>
          <w:ins w:id="363" w:author="Administrator" w:date="2020-12-05T09:24:00Z"/>
        </w:rPr>
      </w:pPr>
    </w:p>
    <w:p w14:paraId="10F4BBD4" w14:textId="77777777" w:rsidR="0003389A" w:rsidRDefault="0003389A" w:rsidP="0003389A">
      <w:pPr>
        <w:rPr>
          <w:ins w:id="364" w:author="Administrator" w:date="2020-12-05T09:24:00Z"/>
        </w:rPr>
      </w:pPr>
      <w:ins w:id="365" w:author="Administrator" w:date="2020-12-05T09:24:00Z">
        <w:r>
          <w:fldChar w:fldCharType="begin"/>
        </w:r>
        <w:r>
          <w:instrText xml:space="preserve"> HYPERLINK "https://www.bilibili.com/video/BV1Fa411P7qw/"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经典怀旧回合制手游《问道》单机版局域网试玩</w:t>
        </w:r>
        <w:r>
          <w:fldChar w:fldCharType="end"/>
        </w:r>
      </w:ins>
    </w:p>
    <w:p w14:paraId="17D6653F" w14:textId="77777777" w:rsidR="0003389A" w:rsidRDefault="0003389A" w:rsidP="0003389A">
      <w:pPr>
        <w:rPr>
          <w:ins w:id="366" w:author="Administrator" w:date="2020-12-05T09:24:00Z"/>
        </w:rPr>
      </w:pPr>
      <w:ins w:id="367" w:author="Administrator" w:date="2020-12-05T09:24:00Z">
        <w:r>
          <w:rPr>
            <w:rFonts w:hint="eastAsia"/>
          </w:rPr>
          <w:t>链接：</w:t>
        </w:r>
        <w:r>
          <w:t xml:space="preserve">https://pan.baidu.com/s/10gjDByOossVn-lH5hKJ3XQ </w:t>
        </w:r>
      </w:ins>
    </w:p>
    <w:p w14:paraId="16F6E254" w14:textId="77777777" w:rsidR="0003389A" w:rsidRDefault="0003389A" w:rsidP="0003389A">
      <w:pPr>
        <w:rPr>
          <w:ins w:id="368" w:author="Administrator" w:date="2020-12-05T09:24:00Z"/>
        </w:rPr>
      </w:pPr>
      <w:ins w:id="369" w:author="Administrator" w:date="2020-12-05T09:24:00Z">
        <w:r>
          <w:rPr>
            <w:rFonts w:hint="eastAsia"/>
          </w:rPr>
          <w:t>提取码：</w:t>
        </w:r>
        <w:r>
          <w:t xml:space="preserve">euw0 </w:t>
        </w:r>
      </w:ins>
    </w:p>
    <w:p w14:paraId="18556C16" w14:textId="77777777" w:rsidR="0003389A" w:rsidRDefault="0003389A" w:rsidP="0003389A">
      <w:pPr>
        <w:rPr>
          <w:ins w:id="370" w:author="Administrator" w:date="2020-12-05T09:24:00Z"/>
        </w:rPr>
      </w:pPr>
      <w:ins w:id="371" w:author="Administrator" w:date="2020-12-05T09:2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0204AFB" w14:textId="77777777" w:rsidR="0003389A" w:rsidRDefault="0003389A" w:rsidP="0003389A">
      <w:pPr>
        <w:rPr>
          <w:ins w:id="372" w:author="Administrator" w:date="2020-12-05T09:24:00Z"/>
        </w:rPr>
      </w:pPr>
      <w:ins w:id="373" w:author="Administrator" w:date="2020-12-05T09:2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https://www.bilibili.com/video/BV1Fa411P7qw/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https://www.bilibili.com/video/BV1Fa411P7qw/</w:t>
        </w:r>
        <w:r>
          <w:fldChar w:fldCharType="end"/>
        </w:r>
      </w:ins>
    </w:p>
    <w:p w14:paraId="11E94180" w14:textId="77777777" w:rsidR="0003389A" w:rsidRDefault="0003389A" w:rsidP="0003389A">
      <w:pPr>
        <w:rPr>
          <w:ins w:id="374" w:author="Administrator" w:date="2020-12-05T09:24:00Z"/>
        </w:rPr>
      </w:pPr>
    </w:p>
    <w:p w14:paraId="3C827576" w14:textId="77777777" w:rsidR="0003389A" w:rsidRDefault="0003389A" w:rsidP="0003389A">
      <w:pPr>
        <w:rPr>
          <w:ins w:id="375" w:author="Administrator" w:date="2020-12-05T09:24:00Z"/>
        </w:rPr>
      </w:pPr>
      <w:ins w:id="376" w:author="Administrator" w:date="2020-12-05T09:24:00Z">
        <w:r>
          <w:fldChar w:fldCharType="begin"/>
        </w:r>
        <w:r>
          <w:instrText xml:space="preserve"> HYPERLINK "https://www.bilibili.com/video/BV1Fi4y177Nq/"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回合制手游魔力宝贝《法兰城的回忆》单机版局域网试玩</w:t>
        </w:r>
        <w:r>
          <w:fldChar w:fldCharType="end"/>
        </w:r>
      </w:ins>
    </w:p>
    <w:p w14:paraId="73E0FEEA" w14:textId="77777777" w:rsidR="0003389A" w:rsidRDefault="0003389A" w:rsidP="0003389A">
      <w:pPr>
        <w:rPr>
          <w:ins w:id="377" w:author="Administrator" w:date="2020-12-05T09:25:00Z"/>
        </w:rPr>
      </w:pPr>
      <w:ins w:id="378" w:author="Administrator" w:date="2020-12-05T09:25:00Z">
        <w:r>
          <w:rPr>
            <w:rFonts w:hint="eastAsia"/>
          </w:rPr>
          <w:t>链接：</w:t>
        </w:r>
        <w:r>
          <w:t xml:space="preserve">https://pan.baidu.com/s/1qtu90HI-MApZNpPp-6SBuA </w:t>
        </w:r>
      </w:ins>
    </w:p>
    <w:p w14:paraId="19A0490D" w14:textId="77777777" w:rsidR="0003389A" w:rsidRDefault="0003389A" w:rsidP="0003389A">
      <w:pPr>
        <w:rPr>
          <w:ins w:id="379" w:author="Administrator" w:date="2020-12-05T09:25:00Z"/>
        </w:rPr>
      </w:pPr>
      <w:ins w:id="380" w:author="Administrator" w:date="2020-12-05T09:25:00Z">
        <w:r>
          <w:rPr>
            <w:rFonts w:hint="eastAsia"/>
          </w:rPr>
          <w:t>提取码：</w:t>
        </w:r>
        <w:r>
          <w:t xml:space="preserve">er0b </w:t>
        </w:r>
      </w:ins>
    </w:p>
    <w:p w14:paraId="351F3CE2" w14:textId="77777777" w:rsidR="0003389A" w:rsidRDefault="0003389A" w:rsidP="0003389A">
      <w:pPr>
        <w:rPr>
          <w:ins w:id="381" w:author="Administrator" w:date="2020-12-05T09:25:00Z"/>
        </w:rPr>
      </w:pPr>
      <w:ins w:id="382" w:author="Administrator" w:date="2020-12-05T09:2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A6F76AF" w14:textId="77777777" w:rsidR="0003389A" w:rsidRDefault="0003389A" w:rsidP="0003389A">
      <w:pPr>
        <w:rPr>
          <w:ins w:id="383" w:author="Administrator" w:date="2020-12-05T09:25:00Z"/>
        </w:rPr>
      </w:pPr>
      <w:ins w:id="384" w:author="Administrator" w:date="2020-12-05T09:2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https://www.bilibili.com/video/BV1Fi4y177Nq/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https://www.bilibili.com/video/BV1Fi4y177Nq/</w:t>
        </w:r>
        <w:r>
          <w:fldChar w:fldCharType="end"/>
        </w:r>
      </w:ins>
    </w:p>
    <w:p w14:paraId="7128BD1C" w14:textId="77777777" w:rsidR="0003389A" w:rsidRDefault="0003389A" w:rsidP="0003389A">
      <w:pPr>
        <w:rPr>
          <w:ins w:id="385" w:author="Administrator" w:date="2020-12-05T09:25:00Z"/>
        </w:rPr>
      </w:pPr>
    </w:p>
    <w:p w14:paraId="42EBDB73" w14:textId="77777777" w:rsidR="0003389A" w:rsidRDefault="0003389A" w:rsidP="0003389A">
      <w:pPr>
        <w:rPr>
          <w:ins w:id="386" w:author="Administrator" w:date="2020-12-05T09:25:00Z"/>
        </w:rPr>
      </w:pPr>
      <w:ins w:id="387" w:author="Administrator" w:date="2020-12-05T09:25:00Z">
        <w:r>
          <w:fldChar w:fldCharType="begin"/>
        </w:r>
        <w:r>
          <w:instrText xml:space="preserve"> HYPERLINK "https://www.bilibili.com/video/BV1Pv411C7fS/"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绅士福利向动漫改编页游《一骑学院》单机版局域网试玩</w:t>
        </w:r>
        <w:r>
          <w:fldChar w:fldCharType="end"/>
        </w:r>
      </w:ins>
    </w:p>
    <w:p w14:paraId="6D4EA36A" w14:textId="77777777" w:rsidR="0003389A" w:rsidRDefault="0003389A" w:rsidP="0003389A">
      <w:pPr>
        <w:rPr>
          <w:ins w:id="388" w:author="Administrator" w:date="2020-12-05T09:25:00Z"/>
        </w:rPr>
      </w:pPr>
      <w:ins w:id="389" w:author="Administrator" w:date="2020-12-05T09:25:00Z">
        <w:r>
          <w:rPr>
            <w:rFonts w:hint="eastAsia"/>
          </w:rPr>
          <w:t>链接：</w:t>
        </w:r>
        <w:r>
          <w:t xml:space="preserve">https://pan.baidu.com/s/1scaieSv38e86jsbQdb5Tqg </w:t>
        </w:r>
      </w:ins>
    </w:p>
    <w:p w14:paraId="7CE01523" w14:textId="77777777" w:rsidR="0003389A" w:rsidRDefault="0003389A" w:rsidP="0003389A">
      <w:pPr>
        <w:rPr>
          <w:ins w:id="390" w:author="Administrator" w:date="2020-12-05T09:25:00Z"/>
        </w:rPr>
      </w:pPr>
      <w:ins w:id="391" w:author="Administrator" w:date="2020-12-05T09:25:00Z">
        <w:r>
          <w:rPr>
            <w:rFonts w:hint="eastAsia"/>
          </w:rPr>
          <w:t>提取码：</w:t>
        </w:r>
        <w:r>
          <w:t xml:space="preserve">mp9h </w:t>
        </w:r>
      </w:ins>
    </w:p>
    <w:p w14:paraId="3B97D4D4" w14:textId="77777777" w:rsidR="0003389A" w:rsidRDefault="0003389A" w:rsidP="0003389A">
      <w:pPr>
        <w:rPr>
          <w:ins w:id="392" w:author="Administrator" w:date="2020-12-05T09:25:00Z"/>
        </w:rPr>
      </w:pPr>
      <w:ins w:id="393" w:author="Administrator" w:date="2020-12-05T09:2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ACC9F42" w14:textId="77777777" w:rsidR="0003389A" w:rsidRDefault="0003389A" w:rsidP="0003389A">
      <w:pPr>
        <w:rPr>
          <w:ins w:id="394" w:author="Administrator" w:date="2020-12-05T09:25:00Z"/>
        </w:rPr>
      </w:pPr>
      <w:ins w:id="395" w:author="Administrator" w:date="2020-12-05T09:2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https://www.bilibili.com/video/BV1Pv411C7fS/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https://www.bilibili.com/video/BV1Pv411C7fS/</w:t>
        </w:r>
        <w:r>
          <w:fldChar w:fldCharType="end"/>
        </w:r>
      </w:ins>
    </w:p>
    <w:p w14:paraId="27068371" w14:textId="77777777" w:rsidR="0003389A" w:rsidRDefault="0003389A" w:rsidP="0003389A">
      <w:pPr>
        <w:rPr>
          <w:ins w:id="396" w:author="Administrator" w:date="2020-12-05T09:25:00Z"/>
        </w:rPr>
      </w:pPr>
    </w:p>
    <w:p w14:paraId="3FED3F12" w14:textId="77777777" w:rsidR="0003389A" w:rsidRDefault="0003389A" w:rsidP="0003389A">
      <w:pPr>
        <w:rPr>
          <w:ins w:id="397" w:author="Administrator" w:date="2020-12-05T09:25:00Z"/>
        </w:rPr>
      </w:pPr>
      <w:ins w:id="398" w:author="Administrator" w:date="2020-12-05T09:25:00Z">
        <w:r>
          <w:fldChar w:fldCharType="begin"/>
        </w:r>
        <w:r>
          <w:instrText xml:space="preserve"> HYPERLINK "https://www.bilibili.com/video/BV12v411k7T1/"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回合策略卡牌手游《天天幻灵》局域网单机版手机试玩</w:t>
        </w:r>
        <w:r>
          <w:fldChar w:fldCharType="end"/>
        </w:r>
      </w:ins>
    </w:p>
    <w:p w14:paraId="0B997826" w14:textId="77777777" w:rsidR="0003389A" w:rsidRDefault="0003389A" w:rsidP="0003389A">
      <w:pPr>
        <w:rPr>
          <w:ins w:id="399" w:author="Administrator" w:date="2020-12-05T09:26:00Z"/>
        </w:rPr>
      </w:pPr>
      <w:ins w:id="400" w:author="Administrator" w:date="2020-12-05T09:26:00Z">
        <w:r>
          <w:rPr>
            <w:rFonts w:hint="eastAsia"/>
          </w:rPr>
          <w:t>链接：</w:t>
        </w:r>
        <w:r>
          <w:t xml:space="preserve">https://pan.baidu.com/s/1cL2w1PaZ2sVPmMyRub7CUw </w:t>
        </w:r>
      </w:ins>
    </w:p>
    <w:p w14:paraId="19A2FEC8" w14:textId="77777777" w:rsidR="0003389A" w:rsidRDefault="0003389A" w:rsidP="0003389A">
      <w:pPr>
        <w:rPr>
          <w:ins w:id="401" w:author="Administrator" w:date="2020-12-05T09:26:00Z"/>
        </w:rPr>
      </w:pPr>
      <w:ins w:id="402" w:author="Administrator" w:date="2020-12-05T09:26:00Z">
        <w:r>
          <w:rPr>
            <w:rFonts w:hint="eastAsia"/>
          </w:rPr>
          <w:t>提取码：</w:t>
        </w:r>
        <w:r>
          <w:t xml:space="preserve">ef1o </w:t>
        </w:r>
      </w:ins>
    </w:p>
    <w:p w14:paraId="1D15023E" w14:textId="77777777" w:rsidR="0003389A" w:rsidRDefault="0003389A" w:rsidP="0003389A">
      <w:pPr>
        <w:rPr>
          <w:ins w:id="403" w:author="Administrator" w:date="2020-12-05T09:26:00Z"/>
        </w:rPr>
      </w:pPr>
      <w:ins w:id="404" w:author="Administrator" w:date="2020-12-05T09:2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A03D838" w14:textId="77777777" w:rsidR="0003389A" w:rsidRDefault="0003389A" w:rsidP="0003389A">
      <w:pPr>
        <w:rPr>
          <w:ins w:id="405" w:author="Administrator" w:date="2020-12-05T09:26:00Z"/>
        </w:rPr>
      </w:pPr>
      <w:ins w:id="406" w:author="Administrator" w:date="2020-12-05T09:2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https://www.bilibili.com/video/BV12v411k7T1/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https://www.bilibili.com/video/BV12v411k7T1/</w:t>
        </w:r>
        <w:r>
          <w:fldChar w:fldCharType="end"/>
        </w:r>
      </w:ins>
    </w:p>
    <w:p w14:paraId="108AB211" w14:textId="77777777" w:rsidR="0003389A" w:rsidRDefault="0003389A" w:rsidP="0003389A">
      <w:pPr>
        <w:rPr>
          <w:ins w:id="407" w:author="Administrator" w:date="2020-12-05T09:26:00Z"/>
        </w:rPr>
      </w:pPr>
    </w:p>
    <w:p w14:paraId="33DDE1DC" w14:textId="77777777" w:rsidR="0003389A" w:rsidRDefault="0003389A" w:rsidP="0003389A">
      <w:pPr>
        <w:rPr>
          <w:ins w:id="408" w:author="Administrator" w:date="2020-12-05T09:26:00Z"/>
        </w:rPr>
      </w:pPr>
      <w:ins w:id="409" w:author="Administrator" w:date="2020-12-05T09:26:00Z">
        <w:r>
          <w:fldChar w:fldCharType="begin"/>
        </w:r>
        <w:r>
          <w:instrText xml:space="preserve"> HYPERLINK "https://www.bilibili.com/video/BV1V541177AM/"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绅士福利向手游《闪乱神乐》单机局域网版试玩</w:t>
        </w:r>
        <w:r>
          <w:fldChar w:fldCharType="end"/>
        </w:r>
      </w:ins>
    </w:p>
    <w:p w14:paraId="622E8ACA" w14:textId="77777777" w:rsidR="0003389A" w:rsidRDefault="0003389A" w:rsidP="0003389A">
      <w:pPr>
        <w:rPr>
          <w:ins w:id="410" w:author="Administrator" w:date="2020-12-05T09:26:00Z"/>
        </w:rPr>
      </w:pPr>
      <w:ins w:id="411" w:author="Administrator" w:date="2020-12-05T09:26:00Z">
        <w:r>
          <w:rPr>
            <w:rFonts w:hint="eastAsia"/>
          </w:rPr>
          <w:t>链接：</w:t>
        </w:r>
        <w:r>
          <w:t xml:space="preserve">https://pan.baidu.com/s/1GqV99RIo_8oHs64YzsY8NQ </w:t>
        </w:r>
      </w:ins>
    </w:p>
    <w:p w14:paraId="2E8F475E" w14:textId="77777777" w:rsidR="0003389A" w:rsidRDefault="0003389A" w:rsidP="0003389A">
      <w:pPr>
        <w:rPr>
          <w:ins w:id="412" w:author="Administrator" w:date="2020-12-05T09:26:00Z"/>
        </w:rPr>
      </w:pPr>
      <w:ins w:id="413" w:author="Administrator" w:date="2020-12-05T09:26:00Z">
        <w:r>
          <w:rPr>
            <w:rFonts w:hint="eastAsia"/>
          </w:rPr>
          <w:t>提取码：</w:t>
        </w:r>
        <w:r>
          <w:t xml:space="preserve">9la5 </w:t>
        </w:r>
      </w:ins>
    </w:p>
    <w:p w14:paraId="49B1AEC6" w14:textId="77777777" w:rsidR="0003389A" w:rsidRDefault="0003389A" w:rsidP="0003389A">
      <w:pPr>
        <w:rPr>
          <w:ins w:id="414" w:author="Administrator" w:date="2020-12-05T09:26:00Z"/>
        </w:rPr>
      </w:pPr>
      <w:ins w:id="415" w:author="Administrator" w:date="2020-12-05T09:2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08AC2AA" w14:textId="77777777" w:rsidR="0003389A" w:rsidRDefault="0003389A" w:rsidP="0003389A">
      <w:pPr>
        <w:rPr>
          <w:ins w:id="416" w:author="Administrator" w:date="2020-12-05T09:26:00Z"/>
        </w:rPr>
      </w:pPr>
      <w:ins w:id="417" w:author="Administrator" w:date="2020-12-05T09:2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https://www.bilibili.com/video/BV1V541177AM/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https://www.bilibili.com/video/BV1V541177AM/</w:t>
        </w:r>
        <w:r>
          <w:fldChar w:fldCharType="end"/>
        </w:r>
      </w:ins>
    </w:p>
    <w:p w14:paraId="265ABA58" w14:textId="77777777" w:rsidR="0003389A" w:rsidRDefault="0003389A" w:rsidP="0003389A">
      <w:pPr>
        <w:rPr>
          <w:ins w:id="418" w:author="Administrator" w:date="2020-12-05T09:26:00Z"/>
        </w:rPr>
      </w:pPr>
    </w:p>
    <w:p w14:paraId="01AB797F" w14:textId="77777777" w:rsidR="0003389A" w:rsidRDefault="0003389A" w:rsidP="0003389A">
      <w:pPr>
        <w:rPr>
          <w:ins w:id="419" w:author="Administrator" w:date="2020-12-05T09:27:00Z"/>
        </w:rPr>
      </w:pPr>
      <w:ins w:id="420" w:author="Administrator" w:date="2020-12-05T09:27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"https://www.bilibili.com/video/BV12D4y1o7TQ/"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最低配最小单机《剑灵》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2.9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版新时代架设教程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简单更新试玩</w:t>
        </w:r>
        <w:r>
          <w:fldChar w:fldCharType="end"/>
        </w:r>
      </w:ins>
    </w:p>
    <w:p w14:paraId="2A60A11B" w14:textId="77777777" w:rsidR="0003389A" w:rsidRDefault="0003389A" w:rsidP="0003389A">
      <w:pPr>
        <w:rPr>
          <w:ins w:id="421" w:author="Administrator" w:date="2020-12-05T09:27:00Z"/>
        </w:rPr>
      </w:pPr>
      <w:ins w:id="422" w:author="Administrator" w:date="2020-12-05T09:27:00Z">
        <w:r>
          <w:rPr>
            <w:rFonts w:hint="eastAsia"/>
          </w:rPr>
          <w:t>链接：</w:t>
        </w:r>
        <w:r>
          <w:t xml:space="preserve">https://pan.baidu.com/s/1QUpxzEXC3m65CqWqqXEEjQ </w:t>
        </w:r>
      </w:ins>
    </w:p>
    <w:p w14:paraId="5811437B" w14:textId="77777777" w:rsidR="0003389A" w:rsidRDefault="0003389A" w:rsidP="0003389A">
      <w:pPr>
        <w:rPr>
          <w:ins w:id="423" w:author="Administrator" w:date="2020-12-05T09:27:00Z"/>
        </w:rPr>
      </w:pPr>
      <w:ins w:id="424" w:author="Administrator" w:date="2020-12-05T09:27:00Z">
        <w:r>
          <w:rPr>
            <w:rFonts w:hint="eastAsia"/>
          </w:rPr>
          <w:t>提取码：</w:t>
        </w:r>
        <w:r>
          <w:t xml:space="preserve">f31t </w:t>
        </w:r>
      </w:ins>
    </w:p>
    <w:p w14:paraId="295698C8" w14:textId="77777777" w:rsidR="0003389A" w:rsidRDefault="0003389A" w:rsidP="0003389A">
      <w:pPr>
        <w:rPr>
          <w:ins w:id="425" w:author="Administrator" w:date="2020-12-05T09:27:00Z"/>
        </w:rPr>
      </w:pPr>
      <w:ins w:id="426" w:author="Administrator" w:date="2020-12-05T09:2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A2FF4FD" w14:textId="77777777" w:rsidR="0003389A" w:rsidRDefault="0003389A" w:rsidP="0003389A">
      <w:pPr>
        <w:rPr>
          <w:ins w:id="427" w:author="Administrator" w:date="2020-12-05T09:27:00Z"/>
        </w:rPr>
      </w:pPr>
      <w:ins w:id="428" w:author="Administrator" w:date="2020-12-05T09:2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https://www.bilibili.com/video/BV12D4y1o7TQ/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https://www.bilibili.com/video/BV12D4y1o7TQ/</w:t>
        </w:r>
        <w:r>
          <w:fldChar w:fldCharType="end"/>
        </w:r>
      </w:ins>
    </w:p>
    <w:p w14:paraId="1CD680ED" w14:textId="77777777" w:rsidR="0003389A" w:rsidRDefault="0003389A" w:rsidP="0003389A">
      <w:pPr>
        <w:rPr>
          <w:ins w:id="429" w:author="Administrator" w:date="2020-12-05T09:28:00Z"/>
        </w:rPr>
      </w:pPr>
      <w:ins w:id="430" w:author="Administrator" w:date="2020-12-05T09:27:00Z">
        <w:r>
          <w:rPr>
            <w:rFonts w:hint="eastAsia"/>
          </w:rPr>
          <w:t>试玩</w:t>
        </w:r>
        <w:r>
          <w:t>视频：</w:t>
        </w:r>
      </w:ins>
      <w:ins w:id="431" w:author="Administrator" w:date="2020-12-05T09:28:00Z">
        <w:r>
          <w:fldChar w:fldCharType="begin"/>
        </w:r>
        <w:r>
          <w:instrText xml:space="preserve"> HYPERLINK "</w:instrText>
        </w:r>
        <w:r w:rsidRPr="0003389A">
          <w:instrText>https://www.bilibili.com/video/BV1uf4y1B7Ru/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https://www.bilibili.com/video/BV1uf4y1B7Ru/</w:t>
        </w:r>
        <w:r>
          <w:fldChar w:fldCharType="end"/>
        </w:r>
      </w:ins>
    </w:p>
    <w:p w14:paraId="6C1CD70A" w14:textId="77777777" w:rsidR="0003389A" w:rsidRDefault="0003389A" w:rsidP="0003389A">
      <w:pPr>
        <w:rPr>
          <w:ins w:id="432" w:author="Administrator" w:date="2020-12-05T09:32:00Z"/>
        </w:rPr>
      </w:pPr>
      <w:ins w:id="433" w:author="Administrator" w:date="2020-12-05T09:32:00Z">
        <w:r>
          <w:rPr>
            <w:rFonts w:hint="eastAsia"/>
          </w:rPr>
          <w:t>解压密码</w:t>
        </w:r>
        <w:r>
          <w:t>:694734830</w:t>
        </w:r>
      </w:ins>
    </w:p>
    <w:p w14:paraId="29729DC2" w14:textId="77777777" w:rsidR="0003389A" w:rsidRDefault="0003389A" w:rsidP="0003389A">
      <w:pPr>
        <w:rPr>
          <w:ins w:id="434" w:author="Administrator" w:date="2020-12-05T09:28:00Z"/>
        </w:rPr>
      </w:pPr>
    </w:p>
    <w:p w14:paraId="2D1AF086" w14:textId="77777777" w:rsidR="0003389A" w:rsidRDefault="0003389A" w:rsidP="0003389A">
      <w:pPr>
        <w:rPr>
          <w:ins w:id="435" w:author="Administrator" w:date="2020-12-05T09:28:00Z"/>
        </w:rPr>
      </w:pPr>
      <w:ins w:id="436" w:author="Administrator" w:date="2020-12-05T09:28:00Z">
        <w:r>
          <w:lastRenderedPageBreak/>
          <w:fldChar w:fldCharType="begin"/>
        </w:r>
        <w:r>
          <w:instrText xml:space="preserve"> HYPERLINK "https://www.bilibili.com/video/BV1sy4y1y7r4/"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奇幻與科幻冒險開始经典怀旧《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RF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国度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4.0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7D89FE5F" w14:textId="77777777" w:rsidR="0003389A" w:rsidRDefault="0003389A" w:rsidP="0003389A">
      <w:pPr>
        <w:rPr>
          <w:ins w:id="437" w:author="Administrator" w:date="2020-12-05T09:29:00Z"/>
        </w:rPr>
      </w:pPr>
      <w:ins w:id="438" w:author="Administrator" w:date="2020-12-05T09:29:00Z">
        <w:r>
          <w:rPr>
            <w:rFonts w:hint="eastAsia"/>
          </w:rPr>
          <w:t>链接：</w:t>
        </w:r>
        <w:r>
          <w:t xml:space="preserve">https://pan.baidu.com/s/1rjndLud0Ktvgsm-y5VlKEQ </w:t>
        </w:r>
      </w:ins>
    </w:p>
    <w:p w14:paraId="31F07D78" w14:textId="77777777" w:rsidR="0003389A" w:rsidRDefault="0003389A" w:rsidP="0003389A">
      <w:pPr>
        <w:rPr>
          <w:ins w:id="439" w:author="Administrator" w:date="2020-12-05T09:29:00Z"/>
        </w:rPr>
      </w:pPr>
      <w:ins w:id="440" w:author="Administrator" w:date="2020-12-05T09:29:00Z">
        <w:r>
          <w:rPr>
            <w:rFonts w:hint="eastAsia"/>
          </w:rPr>
          <w:t>提取码：</w:t>
        </w:r>
        <w:r>
          <w:t xml:space="preserve">c2fx </w:t>
        </w:r>
      </w:ins>
    </w:p>
    <w:p w14:paraId="720A4147" w14:textId="77777777" w:rsidR="0003389A" w:rsidRDefault="0003389A" w:rsidP="0003389A">
      <w:pPr>
        <w:rPr>
          <w:ins w:id="441" w:author="Administrator" w:date="2020-12-05T09:29:00Z"/>
        </w:rPr>
      </w:pPr>
      <w:ins w:id="442" w:author="Administrator" w:date="2020-12-05T09:2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E773516" w14:textId="77777777" w:rsidR="0003389A" w:rsidRDefault="0003389A" w:rsidP="0003389A">
      <w:pPr>
        <w:rPr>
          <w:ins w:id="443" w:author="Administrator" w:date="2020-12-05T09:29:00Z"/>
        </w:rPr>
      </w:pPr>
      <w:ins w:id="444" w:author="Administrator" w:date="2020-12-05T09:29:00Z">
        <w:r>
          <w:rPr>
            <w:rFonts w:hint="eastAsia"/>
          </w:rPr>
          <w:t>架设</w:t>
        </w:r>
        <w:r>
          <w:t>教程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https://www.bilibili.com/video/BV1sy4y1y7r4/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https://www.bilibili.com/video/BV1sy4y1y7r4/</w:t>
        </w:r>
        <w:r>
          <w:fldChar w:fldCharType="end"/>
        </w:r>
      </w:ins>
    </w:p>
    <w:p w14:paraId="0E3C3CE0" w14:textId="77777777" w:rsidR="0003389A" w:rsidRDefault="0003389A" w:rsidP="0003389A">
      <w:pPr>
        <w:rPr>
          <w:ins w:id="445" w:author="Administrator" w:date="2020-12-05T09:29:00Z"/>
        </w:rPr>
      </w:pPr>
    </w:p>
    <w:p w14:paraId="37F81379" w14:textId="77777777" w:rsidR="0003389A" w:rsidRDefault="0003389A" w:rsidP="0003389A">
      <w:pPr>
        <w:rPr>
          <w:ins w:id="446" w:author="Administrator" w:date="2020-12-05T09:29:00Z"/>
        </w:rPr>
      </w:pPr>
      <w:ins w:id="447" w:author="Administrator" w:date="2020-12-05T09:29:00Z">
        <w:r>
          <w:fldChar w:fldCharType="begin"/>
        </w:r>
        <w:r>
          <w:instrText xml:space="preserve"> HYPERLINK "https://www.bilibili.com/video/BV1oA411J71v/"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油腻师姐《剑灵》最新单机版客户端替换角色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MOD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教程</w:t>
        </w:r>
        <w:r>
          <w:fldChar w:fldCharType="end"/>
        </w:r>
      </w:ins>
    </w:p>
    <w:p w14:paraId="430FE857" w14:textId="77777777" w:rsidR="0003389A" w:rsidRDefault="0003389A" w:rsidP="0003389A">
      <w:pPr>
        <w:rPr>
          <w:ins w:id="448" w:author="Administrator" w:date="2020-12-05T09:30:00Z"/>
        </w:rPr>
      </w:pPr>
      <w:ins w:id="449" w:author="Administrator" w:date="2020-12-05T09:29:00Z">
        <w:r>
          <w:rPr>
            <w:rFonts w:hint="eastAsia"/>
          </w:rPr>
          <w:t>百度</w:t>
        </w:r>
      </w:ins>
      <w:ins w:id="450" w:author="Administrator" w:date="2020-12-05T09:30:00Z">
        <w:r>
          <w:rPr>
            <w:rFonts w:hint="eastAsia"/>
          </w:rPr>
          <w:t>搜索</w:t>
        </w:r>
      </w:ins>
      <w:ins w:id="451" w:author="Administrator" w:date="2020-12-05T09:29:00Z">
        <w:r>
          <w:t>下载：</w:t>
        </w:r>
      </w:ins>
      <w:ins w:id="452" w:author="Administrator" w:date="2020-12-05T09:30:00Z">
        <w:r>
          <w:rPr>
            <w:rFonts w:hint="eastAsia"/>
          </w:rPr>
          <w:t>剑灵</w:t>
        </w:r>
        <w:r>
          <w:t>小助手</w:t>
        </w:r>
      </w:ins>
    </w:p>
    <w:p w14:paraId="54513436" w14:textId="77777777" w:rsidR="0003389A" w:rsidRDefault="0003389A" w:rsidP="0003389A">
      <w:pPr>
        <w:rPr>
          <w:ins w:id="453" w:author="Administrator" w:date="2020-12-05T09:30:00Z"/>
        </w:rPr>
      </w:pPr>
    </w:p>
    <w:p w14:paraId="4A4CD6F4" w14:textId="77777777" w:rsidR="0003389A" w:rsidRDefault="0003389A" w:rsidP="0003389A">
      <w:pPr>
        <w:rPr>
          <w:ins w:id="454" w:author="Administrator" w:date="2020-12-05T09:30:00Z"/>
        </w:rPr>
      </w:pPr>
      <w:ins w:id="455" w:author="Administrator" w:date="2020-12-05T09:30:00Z">
        <w:r>
          <w:fldChar w:fldCharType="begin"/>
        </w:r>
        <w:r>
          <w:instrText xml:space="preserve"> HYPERLINK "https://www.bilibili.com/video/BV1kC4y1t7JD/"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充钱少年再战毒奶粉《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》单机魔枪士守护者版试玩</w:t>
        </w:r>
        <w:r>
          <w:fldChar w:fldCharType="end"/>
        </w:r>
      </w:ins>
    </w:p>
    <w:p w14:paraId="00DF3898" w14:textId="77777777" w:rsidR="00297D5E" w:rsidRDefault="00297D5E" w:rsidP="00297D5E">
      <w:pPr>
        <w:rPr>
          <w:ins w:id="456" w:author="Administrator" w:date="2020-12-05T23:33:00Z"/>
        </w:rPr>
      </w:pPr>
      <w:ins w:id="457" w:author="Administrator" w:date="2020-12-05T23:33:00Z">
        <w:r>
          <w:rPr>
            <w:rFonts w:hint="eastAsia"/>
          </w:rPr>
          <w:t>链接：</w:t>
        </w:r>
        <w:r>
          <w:t xml:space="preserve">https://pan.baidu.com/s/1FmcqTZfPeQ3Q06BPQ0K1iQ </w:t>
        </w:r>
      </w:ins>
    </w:p>
    <w:p w14:paraId="0E8ACC8E" w14:textId="77777777" w:rsidR="00297D5E" w:rsidRDefault="00297D5E" w:rsidP="00297D5E">
      <w:pPr>
        <w:rPr>
          <w:ins w:id="458" w:author="Administrator" w:date="2020-12-05T23:33:00Z"/>
        </w:rPr>
      </w:pPr>
      <w:ins w:id="459" w:author="Administrator" w:date="2020-12-05T23:33:00Z">
        <w:r>
          <w:rPr>
            <w:rFonts w:hint="eastAsia"/>
          </w:rPr>
          <w:t>提取码：</w:t>
        </w:r>
        <w:proofErr w:type="spellStart"/>
        <w:r>
          <w:t>croo</w:t>
        </w:r>
        <w:proofErr w:type="spellEnd"/>
        <w:r>
          <w:t xml:space="preserve"> </w:t>
        </w:r>
      </w:ins>
    </w:p>
    <w:p w14:paraId="7DD612F0" w14:textId="77777777" w:rsidR="001E1A0F" w:rsidRDefault="00297D5E" w:rsidP="00297D5E">
      <w:pPr>
        <w:rPr>
          <w:ins w:id="460" w:author="Administrator" w:date="2020-12-05T23:33:00Z"/>
        </w:rPr>
      </w:pPr>
      <w:ins w:id="461" w:author="Administrator" w:date="2020-12-05T23:33:00Z">
        <w:r>
          <w:rPr>
            <w:rFonts w:hint="eastAsia"/>
          </w:rPr>
          <w:t>复制这段内容后打开百度网盘手机</w:t>
        </w:r>
        <w:r>
          <w:t>App，操作更方便哦</w:t>
        </w:r>
      </w:ins>
      <w:ins w:id="462" w:author="Administrator" w:date="2020-12-05T09:30:00Z">
        <w:r w:rsidR="0003389A">
          <w:rPr>
            <w:rFonts w:hint="eastAsia"/>
          </w:rPr>
          <w:t>架设</w:t>
        </w:r>
      </w:ins>
    </w:p>
    <w:p w14:paraId="18A1851A" w14:textId="77777777" w:rsidR="0003389A" w:rsidRDefault="0003389A" w:rsidP="00297D5E">
      <w:pPr>
        <w:rPr>
          <w:ins w:id="463" w:author="Administrator" w:date="2020-12-05T09:30:00Z"/>
        </w:rPr>
      </w:pPr>
      <w:ins w:id="464" w:author="Administrator" w:date="2020-12-05T09:30:00Z"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https://www.bilibili.com/video/BV1kC4y1t7JD/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https://www.bilibili.com/video/BV1kC4y1t7JD/</w:t>
        </w:r>
        <w:r>
          <w:fldChar w:fldCharType="end"/>
        </w:r>
      </w:ins>
    </w:p>
    <w:p w14:paraId="077BF4B7" w14:textId="77777777" w:rsidR="0003389A" w:rsidRDefault="0003389A" w:rsidP="0003389A">
      <w:pPr>
        <w:rPr>
          <w:ins w:id="465" w:author="Administrator" w:date="2020-12-05T09:30:00Z"/>
        </w:rPr>
      </w:pPr>
    </w:p>
    <w:p w14:paraId="3967C1C9" w14:textId="77777777" w:rsidR="0003389A" w:rsidRDefault="0003389A" w:rsidP="0003389A">
      <w:pPr>
        <w:rPr>
          <w:ins w:id="466" w:author="Administrator" w:date="2020-12-05T09:31:00Z"/>
        </w:rPr>
      </w:pPr>
      <w:ins w:id="467" w:author="Administrator" w:date="2020-12-05T09:31:00Z">
        <w:r>
          <w:fldChar w:fldCharType="begin"/>
        </w:r>
        <w:r>
          <w:instrText xml:space="preserve"> HYPERLINK "https://www.bilibili.com/video/BV1Xi4y1g7VP/"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14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弹《剑侠情缘网络版壹》单机版架设教程，强烈推荐！！！</w:t>
        </w:r>
        <w:r>
          <w:fldChar w:fldCharType="end"/>
        </w:r>
      </w:ins>
    </w:p>
    <w:p w14:paraId="5C82036D" w14:textId="77777777" w:rsidR="0003389A" w:rsidRDefault="0003389A" w:rsidP="0003389A">
      <w:pPr>
        <w:rPr>
          <w:ins w:id="468" w:author="Administrator" w:date="2020-12-05T09:31:00Z"/>
        </w:rPr>
      </w:pPr>
      <w:ins w:id="469" w:author="Administrator" w:date="2020-12-05T09:31:00Z">
        <w:r>
          <w:rPr>
            <w:rFonts w:hint="eastAsia"/>
          </w:rPr>
          <w:t>链接：</w:t>
        </w:r>
        <w:r>
          <w:t xml:space="preserve">https://pan.baidu.com/s/1uebLVUoyAwbLZFJ7kl-0eA </w:t>
        </w:r>
      </w:ins>
    </w:p>
    <w:p w14:paraId="02CA4A69" w14:textId="77777777" w:rsidR="0003389A" w:rsidRDefault="0003389A" w:rsidP="0003389A">
      <w:pPr>
        <w:rPr>
          <w:ins w:id="470" w:author="Administrator" w:date="2020-12-05T09:31:00Z"/>
        </w:rPr>
      </w:pPr>
      <w:ins w:id="471" w:author="Administrator" w:date="2020-12-05T09:31:00Z">
        <w:r>
          <w:rPr>
            <w:rFonts w:hint="eastAsia"/>
          </w:rPr>
          <w:t>提取码：</w:t>
        </w:r>
        <w:r>
          <w:t xml:space="preserve">c4w7 </w:t>
        </w:r>
      </w:ins>
    </w:p>
    <w:p w14:paraId="25956182" w14:textId="77777777" w:rsidR="0003389A" w:rsidRDefault="0003389A" w:rsidP="0003389A">
      <w:pPr>
        <w:rPr>
          <w:ins w:id="472" w:author="Administrator" w:date="2020-12-05T09:31:00Z"/>
        </w:rPr>
      </w:pPr>
      <w:ins w:id="473" w:author="Administrator" w:date="2020-12-05T09:3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ECA7704" w14:textId="77777777" w:rsidR="0003389A" w:rsidRDefault="0003389A" w:rsidP="0003389A">
      <w:pPr>
        <w:rPr>
          <w:ins w:id="474" w:author="Administrator" w:date="2020-12-05T09:31:00Z"/>
        </w:rPr>
      </w:pPr>
      <w:ins w:id="475" w:author="Administrator" w:date="2020-12-05T09:3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https://www.bilibili.com/video/BV1Xi4y1g7VP/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https://www.bilibili.com/video/BV1Xi4y1g7VP/</w:t>
        </w:r>
        <w:r>
          <w:fldChar w:fldCharType="end"/>
        </w:r>
      </w:ins>
    </w:p>
    <w:p w14:paraId="6844CD89" w14:textId="77777777" w:rsidR="0003389A" w:rsidRDefault="0003389A" w:rsidP="0003389A">
      <w:pPr>
        <w:rPr>
          <w:ins w:id="476" w:author="Administrator" w:date="2020-12-05T09:31:00Z"/>
        </w:rPr>
      </w:pPr>
    </w:p>
    <w:p w14:paraId="328DEEFD" w14:textId="77777777" w:rsidR="0003389A" w:rsidRDefault="0003389A" w:rsidP="0003389A">
      <w:pPr>
        <w:rPr>
          <w:ins w:id="477" w:author="Administrator" w:date="2020-12-05T09:31:00Z"/>
        </w:rPr>
      </w:pPr>
      <w:ins w:id="478" w:author="Administrator" w:date="2020-12-05T09:31:00Z">
        <w:r>
          <w:fldChar w:fldCharType="begin"/>
        </w:r>
        <w:r>
          <w:instrText xml:space="preserve"> HYPERLINK "https://www.bilibili.com/video/BV1MK411M7mo/"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13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弹《剑灵》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2.6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最新单机版架设教程，强烈推荐！！！</w:t>
        </w:r>
        <w:r>
          <w:fldChar w:fldCharType="end"/>
        </w:r>
      </w:ins>
    </w:p>
    <w:p w14:paraId="0A16412C" w14:textId="77777777" w:rsidR="0003389A" w:rsidRDefault="0003389A" w:rsidP="0003389A">
      <w:pPr>
        <w:rPr>
          <w:ins w:id="479" w:author="Administrator" w:date="2020-12-05T09:32:00Z"/>
        </w:rPr>
      </w:pPr>
      <w:ins w:id="480" w:author="Administrator" w:date="2020-12-05T09:32:00Z">
        <w:r>
          <w:rPr>
            <w:rFonts w:hint="eastAsia"/>
          </w:rPr>
          <w:t>链接：</w:t>
        </w:r>
        <w:r>
          <w:t xml:space="preserve">https://pan.baidu.com/s/1k8VhsOU02mJOJA-MOfKpTw </w:t>
        </w:r>
      </w:ins>
    </w:p>
    <w:p w14:paraId="12CEDF9F" w14:textId="77777777" w:rsidR="0003389A" w:rsidRDefault="0003389A" w:rsidP="0003389A">
      <w:pPr>
        <w:rPr>
          <w:ins w:id="481" w:author="Administrator" w:date="2020-12-05T09:32:00Z"/>
        </w:rPr>
      </w:pPr>
      <w:ins w:id="482" w:author="Administrator" w:date="2020-12-05T09:32:00Z">
        <w:r>
          <w:rPr>
            <w:rFonts w:hint="eastAsia"/>
          </w:rPr>
          <w:t>提取码：</w:t>
        </w:r>
        <w:r>
          <w:t xml:space="preserve">nn73 </w:t>
        </w:r>
      </w:ins>
    </w:p>
    <w:p w14:paraId="256597CD" w14:textId="77777777" w:rsidR="0003389A" w:rsidRDefault="0003389A" w:rsidP="0003389A">
      <w:pPr>
        <w:rPr>
          <w:ins w:id="483" w:author="Administrator" w:date="2020-12-05T09:33:00Z"/>
        </w:rPr>
      </w:pPr>
      <w:ins w:id="484" w:author="Administrator" w:date="2020-12-05T09:3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  <w:r>
          <w:fldChar w:fldCharType="begin"/>
        </w:r>
        <w:r>
          <w:instrText xml:space="preserve"> HYPERLINK "</w:instrText>
        </w:r>
        <w:r w:rsidRPr="0003389A">
          <w:instrText>https://www.bilibili.com/video/BV1MK411M7mo/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https://www.bilibili.com/video/BV1MK411M7mo/</w:t>
        </w:r>
        <w:r>
          <w:fldChar w:fldCharType="end"/>
        </w:r>
      </w:ins>
    </w:p>
    <w:p w14:paraId="457D606D" w14:textId="77777777" w:rsidR="0003389A" w:rsidRDefault="0003389A" w:rsidP="0003389A">
      <w:pPr>
        <w:rPr>
          <w:ins w:id="485" w:author="Administrator" w:date="2020-12-05T09:33:00Z"/>
        </w:rPr>
      </w:pPr>
      <w:ins w:id="486" w:author="Administrator" w:date="2020-12-05T09:33:00Z">
        <w:r>
          <w:rPr>
            <w:rFonts w:hint="eastAsia"/>
          </w:rPr>
          <w:t>解压密码</w:t>
        </w:r>
        <w:r>
          <w:t>：</w:t>
        </w:r>
        <w:r w:rsidRPr="0003389A">
          <w:t>123456</w:t>
        </w:r>
      </w:ins>
    </w:p>
    <w:p w14:paraId="75E8FDFA" w14:textId="77777777" w:rsidR="0003389A" w:rsidRDefault="0003389A" w:rsidP="0003389A">
      <w:pPr>
        <w:rPr>
          <w:ins w:id="487" w:author="Administrator" w:date="2020-12-05T09:32:00Z"/>
        </w:rPr>
      </w:pPr>
    </w:p>
    <w:p w14:paraId="06644B7F" w14:textId="77777777" w:rsidR="0003389A" w:rsidRDefault="004117E1" w:rsidP="0003389A">
      <w:pPr>
        <w:rPr>
          <w:ins w:id="488" w:author="Administrator" w:date="2020-12-05T09:34:00Z"/>
        </w:rPr>
      </w:pPr>
      <w:ins w:id="489" w:author="Administrator" w:date="2020-12-05T09:34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"https://www.bilibili.com/video/BV1p541187AN/"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11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弹《风火之旅》单机版架设教程，强烈推荐！！！</w:t>
        </w:r>
        <w:r>
          <w:fldChar w:fldCharType="end"/>
        </w:r>
      </w:ins>
    </w:p>
    <w:p w14:paraId="50B0FB5C" w14:textId="77777777" w:rsidR="004117E1" w:rsidRDefault="004117E1" w:rsidP="004117E1">
      <w:pPr>
        <w:rPr>
          <w:ins w:id="490" w:author="Administrator" w:date="2020-12-05T09:34:00Z"/>
        </w:rPr>
      </w:pPr>
      <w:ins w:id="491" w:author="Administrator" w:date="2020-12-05T09:34:00Z">
        <w:r>
          <w:rPr>
            <w:rFonts w:hint="eastAsia"/>
          </w:rPr>
          <w:t>链接：</w:t>
        </w:r>
        <w:r>
          <w:t xml:space="preserve">https://pan.baidu.com/s/1Wb98Vy5wHTpE2ET8_4sLMA </w:t>
        </w:r>
      </w:ins>
    </w:p>
    <w:p w14:paraId="30A7E96A" w14:textId="77777777" w:rsidR="004117E1" w:rsidRDefault="004117E1" w:rsidP="004117E1">
      <w:pPr>
        <w:rPr>
          <w:ins w:id="492" w:author="Administrator" w:date="2020-12-05T09:34:00Z"/>
        </w:rPr>
      </w:pPr>
      <w:ins w:id="493" w:author="Administrator" w:date="2020-12-05T09:34:00Z">
        <w:r>
          <w:rPr>
            <w:rFonts w:hint="eastAsia"/>
          </w:rPr>
          <w:t>提取码：</w:t>
        </w:r>
        <w:proofErr w:type="spellStart"/>
        <w:r>
          <w:t>czdz</w:t>
        </w:r>
        <w:proofErr w:type="spellEnd"/>
        <w:r>
          <w:t xml:space="preserve"> </w:t>
        </w:r>
      </w:ins>
    </w:p>
    <w:p w14:paraId="34B25E0D" w14:textId="77777777" w:rsidR="004117E1" w:rsidRDefault="004117E1" w:rsidP="004117E1">
      <w:pPr>
        <w:rPr>
          <w:ins w:id="494" w:author="Administrator" w:date="2020-12-05T09:34:00Z"/>
        </w:rPr>
      </w:pPr>
      <w:ins w:id="495" w:author="Administrator" w:date="2020-12-05T09:3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9CEEAB2" w14:textId="77777777" w:rsidR="004117E1" w:rsidRDefault="004117E1">
      <w:pPr>
        <w:rPr>
          <w:ins w:id="496" w:author="Administrator" w:date="2020-12-05T09:35:00Z"/>
        </w:rPr>
      </w:pPr>
      <w:ins w:id="497" w:author="Administrator" w:date="2020-12-05T09:34:00Z">
        <w:r>
          <w:rPr>
            <w:rFonts w:hint="eastAsia"/>
          </w:rPr>
          <w:t>架设</w:t>
        </w:r>
        <w:r>
          <w:t>教程：</w:t>
        </w:r>
      </w:ins>
      <w:ins w:id="498" w:author="Administrator" w:date="2020-12-05T09:35:00Z">
        <w:r>
          <w:fldChar w:fldCharType="begin"/>
        </w:r>
        <w:r>
          <w:instrText xml:space="preserve"> HYPERLINK "</w:instrText>
        </w:r>
        <w:r w:rsidRPr="004117E1">
          <w:instrText>https://www.bilibili.com/video/BV1p541187AN/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https://www.bilibili.com/video/BV1p541187AN/</w:t>
        </w:r>
        <w:r>
          <w:fldChar w:fldCharType="end"/>
        </w:r>
      </w:ins>
    </w:p>
    <w:p w14:paraId="520E7D90" w14:textId="77777777" w:rsidR="004117E1" w:rsidRDefault="004117E1" w:rsidP="004117E1">
      <w:pPr>
        <w:rPr>
          <w:ins w:id="499" w:author="Administrator" w:date="2020-12-05T09:35:00Z"/>
        </w:rPr>
      </w:pPr>
    </w:p>
    <w:p w14:paraId="10F3E16B" w14:textId="77777777" w:rsidR="004117E1" w:rsidRDefault="004117E1" w:rsidP="004117E1">
      <w:pPr>
        <w:rPr>
          <w:ins w:id="500" w:author="Administrator" w:date="2020-12-05T09:35:00Z"/>
        </w:rPr>
      </w:pPr>
      <w:ins w:id="501" w:author="Administrator" w:date="2020-12-05T09:35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"https://www.bilibili.com/video/BV12k4y117wy/"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佩可佩可网游试玩日记第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期《金庸群侠传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》单机版试玩，强烈推荐！！！</w:t>
        </w:r>
        <w:r>
          <w:fldChar w:fldCharType="end"/>
        </w:r>
      </w:ins>
    </w:p>
    <w:p w14:paraId="771B931E" w14:textId="77777777" w:rsidR="004117E1" w:rsidRDefault="004117E1" w:rsidP="004117E1">
      <w:pPr>
        <w:rPr>
          <w:ins w:id="502" w:author="Administrator" w:date="2020-12-05T09:35:00Z"/>
        </w:rPr>
      </w:pPr>
      <w:ins w:id="503" w:author="Administrator" w:date="2020-12-05T09:35:00Z">
        <w:r>
          <w:rPr>
            <w:rFonts w:hint="eastAsia"/>
          </w:rPr>
          <w:t>链接：</w:t>
        </w:r>
        <w:r>
          <w:t xml:space="preserve">https://pan.baidu.com/s/1xYpQn-9kbv1Tlpb34BfRbw </w:t>
        </w:r>
      </w:ins>
    </w:p>
    <w:p w14:paraId="77E7F083" w14:textId="77777777" w:rsidR="004117E1" w:rsidRDefault="004117E1" w:rsidP="004117E1">
      <w:pPr>
        <w:rPr>
          <w:ins w:id="504" w:author="Administrator" w:date="2020-12-05T09:35:00Z"/>
        </w:rPr>
      </w:pPr>
      <w:ins w:id="505" w:author="Administrator" w:date="2020-12-05T09:35:00Z">
        <w:r>
          <w:rPr>
            <w:rFonts w:hint="eastAsia"/>
          </w:rPr>
          <w:t>提取码：</w:t>
        </w:r>
        <w:r>
          <w:t xml:space="preserve">lv4w </w:t>
        </w:r>
      </w:ins>
    </w:p>
    <w:p w14:paraId="1802D34B" w14:textId="77777777" w:rsidR="004117E1" w:rsidRDefault="004117E1" w:rsidP="004117E1">
      <w:pPr>
        <w:rPr>
          <w:ins w:id="506" w:author="Administrator" w:date="2020-12-05T09:35:00Z"/>
        </w:rPr>
      </w:pPr>
      <w:ins w:id="507" w:author="Administrator" w:date="2020-12-05T09:3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F70A7E8" w14:textId="77777777" w:rsidR="004117E1" w:rsidRDefault="004117E1" w:rsidP="004117E1">
      <w:pPr>
        <w:rPr>
          <w:ins w:id="508" w:author="Administrator" w:date="2020-12-05T09:36:00Z"/>
        </w:rPr>
      </w:pPr>
      <w:ins w:id="509" w:author="Administrator" w:date="2020-12-05T09:35:00Z">
        <w:r>
          <w:rPr>
            <w:rFonts w:hint="eastAsia"/>
          </w:rPr>
          <w:t>架设</w:t>
        </w:r>
        <w:r>
          <w:t>教程：</w:t>
        </w:r>
      </w:ins>
      <w:ins w:id="510" w:author="Administrator" w:date="2020-12-05T09:36:00Z">
        <w:r>
          <w:fldChar w:fldCharType="begin"/>
        </w:r>
        <w:r>
          <w:instrText xml:space="preserve"> HYPERLINK "</w:instrText>
        </w:r>
        <w:r w:rsidRPr="004117E1">
          <w:instrText>https://www.bilibili.com/video/BV12k4y117wy/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https://www.bilibili.com/video/BV12k4y117wy/</w:t>
        </w:r>
        <w:r>
          <w:fldChar w:fldCharType="end"/>
        </w:r>
      </w:ins>
    </w:p>
    <w:p w14:paraId="5FE649F1" w14:textId="77777777" w:rsidR="004117E1" w:rsidRDefault="004117E1" w:rsidP="004117E1">
      <w:pPr>
        <w:rPr>
          <w:ins w:id="511" w:author="Administrator" w:date="2020-12-05T09:36:00Z"/>
        </w:rPr>
      </w:pPr>
    </w:p>
    <w:p w14:paraId="20AF9A83" w14:textId="77777777" w:rsidR="004117E1" w:rsidRDefault="004117E1" w:rsidP="004117E1">
      <w:pPr>
        <w:rPr>
          <w:ins w:id="512" w:author="Administrator" w:date="2020-12-05T09:36:00Z"/>
        </w:rPr>
      </w:pPr>
      <w:ins w:id="513" w:author="Administrator" w:date="2020-12-05T09:36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"https://www.bilibili.com/video/BV1E64y1c75w/"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弹《华夏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online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》单机版架设教程，强烈推荐！！！</w:t>
        </w:r>
        <w:r>
          <w:fldChar w:fldCharType="end"/>
        </w:r>
      </w:ins>
    </w:p>
    <w:p w14:paraId="0BC76604" w14:textId="77777777" w:rsidR="004117E1" w:rsidRDefault="004117E1" w:rsidP="004117E1">
      <w:pPr>
        <w:rPr>
          <w:ins w:id="514" w:author="Administrator" w:date="2020-12-05T09:36:00Z"/>
        </w:rPr>
      </w:pPr>
      <w:ins w:id="515" w:author="Administrator" w:date="2020-12-05T09:36:00Z">
        <w:r>
          <w:rPr>
            <w:rFonts w:hint="eastAsia"/>
          </w:rPr>
          <w:t>链接：</w:t>
        </w:r>
        <w:r>
          <w:t xml:space="preserve">https://pan.baidu.com/s/1m1sB8ckHiT9gA7ImvBsjcA </w:t>
        </w:r>
      </w:ins>
    </w:p>
    <w:p w14:paraId="7BA1536F" w14:textId="77777777" w:rsidR="004117E1" w:rsidRDefault="004117E1" w:rsidP="004117E1">
      <w:pPr>
        <w:rPr>
          <w:ins w:id="516" w:author="Administrator" w:date="2020-12-05T09:36:00Z"/>
        </w:rPr>
      </w:pPr>
      <w:ins w:id="517" w:author="Administrator" w:date="2020-12-05T09:36:00Z">
        <w:r>
          <w:rPr>
            <w:rFonts w:hint="eastAsia"/>
          </w:rPr>
          <w:t>提取码：</w:t>
        </w:r>
        <w:r>
          <w:t xml:space="preserve">38fl </w:t>
        </w:r>
      </w:ins>
    </w:p>
    <w:p w14:paraId="770ABB10" w14:textId="77777777" w:rsidR="004117E1" w:rsidRDefault="004117E1" w:rsidP="004117E1">
      <w:pPr>
        <w:rPr>
          <w:ins w:id="518" w:author="Administrator" w:date="2020-12-05T09:36:00Z"/>
        </w:rPr>
      </w:pPr>
      <w:ins w:id="519" w:author="Administrator" w:date="2020-12-05T09:3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https://www.bilibili.com/video/BV1E64y1c75w/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https://www.bilibili.com/video/BV1E64y1c75w/</w:t>
        </w:r>
        <w:r>
          <w:fldChar w:fldCharType="end"/>
        </w:r>
      </w:ins>
    </w:p>
    <w:p w14:paraId="71B74AD2" w14:textId="77777777" w:rsidR="004117E1" w:rsidRDefault="004117E1" w:rsidP="004117E1">
      <w:pPr>
        <w:rPr>
          <w:ins w:id="520" w:author="Administrator" w:date="2020-12-05T09:36:00Z"/>
        </w:rPr>
      </w:pPr>
      <w:ins w:id="521" w:author="Administrator" w:date="2020-12-05T09:36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lastRenderedPageBreak/>
          <w:t> </w:t>
        </w:r>
        <w:r>
          <w:fldChar w:fldCharType="begin"/>
        </w:r>
        <w:r>
          <w:instrText xml:space="preserve"> HYPERLINK "https://www.bilibili.com/video/BV1tZ4y1M7SM/"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佩可佩可网游试玩日记第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9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期《梦幻龙族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II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》单机版试玩，快乐网游强烈推荐！！！</w:t>
        </w:r>
        <w:r>
          <w:fldChar w:fldCharType="end"/>
        </w:r>
      </w:ins>
    </w:p>
    <w:p w14:paraId="1FBE5DCA" w14:textId="77777777" w:rsidR="004117E1" w:rsidRDefault="004117E1" w:rsidP="004117E1">
      <w:pPr>
        <w:rPr>
          <w:ins w:id="522" w:author="Administrator" w:date="2020-12-05T09:37:00Z"/>
        </w:rPr>
      </w:pPr>
      <w:ins w:id="523" w:author="Administrator" w:date="2020-12-05T09:37:00Z">
        <w:r>
          <w:rPr>
            <w:rFonts w:hint="eastAsia"/>
          </w:rPr>
          <w:t>链接：</w:t>
        </w:r>
        <w:r>
          <w:t xml:space="preserve">https://pan.baidu.com/s/18OZZKMOlRgA50TPxJtVlnA </w:t>
        </w:r>
      </w:ins>
    </w:p>
    <w:p w14:paraId="6520DFD4" w14:textId="77777777" w:rsidR="004117E1" w:rsidRDefault="004117E1" w:rsidP="004117E1">
      <w:pPr>
        <w:rPr>
          <w:ins w:id="524" w:author="Administrator" w:date="2020-12-05T09:37:00Z"/>
        </w:rPr>
      </w:pPr>
      <w:ins w:id="525" w:author="Administrator" w:date="2020-12-05T09:37:00Z">
        <w:r>
          <w:rPr>
            <w:rFonts w:hint="eastAsia"/>
          </w:rPr>
          <w:t>提取码：</w:t>
        </w:r>
        <w:proofErr w:type="spellStart"/>
        <w:r>
          <w:t>advd</w:t>
        </w:r>
        <w:proofErr w:type="spellEnd"/>
        <w:r>
          <w:t xml:space="preserve"> </w:t>
        </w:r>
      </w:ins>
    </w:p>
    <w:p w14:paraId="3937B2DD" w14:textId="77777777" w:rsidR="004117E1" w:rsidRDefault="004117E1" w:rsidP="004117E1">
      <w:pPr>
        <w:rPr>
          <w:ins w:id="526" w:author="Administrator" w:date="2020-12-05T09:37:00Z"/>
        </w:rPr>
      </w:pPr>
      <w:ins w:id="527" w:author="Administrator" w:date="2020-12-05T09:3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8D5A2E0" w14:textId="77777777" w:rsidR="004117E1" w:rsidRDefault="004117E1" w:rsidP="004117E1">
      <w:pPr>
        <w:rPr>
          <w:ins w:id="528" w:author="Administrator" w:date="2020-12-05T09:37:00Z"/>
        </w:rPr>
      </w:pPr>
      <w:ins w:id="529" w:author="Administrator" w:date="2020-12-05T09:3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https://www.bilibili.com/video/BV1tZ4y1M7SM/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https://www.bilibili.com/video/BV1tZ4y1M7SM/</w:t>
        </w:r>
        <w:r>
          <w:fldChar w:fldCharType="end"/>
        </w:r>
      </w:ins>
    </w:p>
    <w:p w14:paraId="26D63601" w14:textId="77777777" w:rsidR="004117E1" w:rsidRDefault="004117E1" w:rsidP="004117E1">
      <w:pPr>
        <w:rPr>
          <w:ins w:id="530" w:author="Administrator" w:date="2020-12-05T09:37:00Z"/>
        </w:rPr>
      </w:pPr>
    </w:p>
    <w:p w14:paraId="02E29AE9" w14:textId="77777777" w:rsidR="004117E1" w:rsidRDefault="004117E1" w:rsidP="004117E1">
      <w:pPr>
        <w:rPr>
          <w:ins w:id="531" w:author="Administrator" w:date="2020-12-05T09:37:00Z"/>
        </w:rPr>
      </w:pPr>
      <w:ins w:id="532" w:author="Administrator" w:date="2020-12-05T09:37:00Z">
        <w:r>
          <w:fldChar w:fldCharType="begin"/>
        </w:r>
        <w:r>
          <w:instrText xml:space="preserve"> HYPERLINK "https://www.bilibili.com/video/BV1dk4y1m7zS/"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9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弹《灵魂回响》单机版架设教程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试玩，强烈推荐！！！</w:t>
        </w:r>
        <w:r>
          <w:fldChar w:fldCharType="end"/>
        </w:r>
      </w:ins>
    </w:p>
    <w:p w14:paraId="4A5D8841" w14:textId="77777777" w:rsidR="004117E1" w:rsidRDefault="004117E1" w:rsidP="004117E1">
      <w:pPr>
        <w:rPr>
          <w:ins w:id="533" w:author="Administrator" w:date="2020-12-05T09:37:00Z"/>
        </w:rPr>
      </w:pPr>
      <w:ins w:id="534" w:author="Administrator" w:date="2020-12-05T09:37:00Z">
        <w:r>
          <w:rPr>
            <w:rFonts w:hint="eastAsia"/>
          </w:rPr>
          <w:t>链接：</w:t>
        </w:r>
        <w:r>
          <w:t xml:space="preserve">https://pan.baidu.com/s/1LbDdlhreHtK1GG92wajHeA </w:t>
        </w:r>
      </w:ins>
    </w:p>
    <w:p w14:paraId="0140F485" w14:textId="77777777" w:rsidR="004117E1" w:rsidRDefault="004117E1" w:rsidP="004117E1">
      <w:pPr>
        <w:rPr>
          <w:ins w:id="535" w:author="Administrator" w:date="2020-12-05T09:37:00Z"/>
        </w:rPr>
      </w:pPr>
      <w:ins w:id="536" w:author="Administrator" w:date="2020-12-05T09:37:00Z">
        <w:r>
          <w:rPr>
            <w:rFonts w:hint="eastAsia"/>
          </w:rPr>
          <w:t>提取码：</w:t>
        </w:r>
        <w:r>
          <w:t xml:space="preserve">6wkt </w:t>
        </w:r>
      </w:ins>
    </w:p>
    <w:p w14:paraId="33F140B3" w14:textId="77777777" w:rsidR="004117E1" w:rsidRDefault="004117E1" w:rsidP="004117E1">
      <w:pPr>
        <w:rPr>
          <w:ins w:id="537" w:author="Administrator" w:date="2020-12-05T09:37:00Z"/>
        </w:rPr>
      </w:pPr>
      <w:ins w:id="538" w:author="Administrator" w:date="2020-12-05T09:3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94BD737" w14:textId="77777777" w:rsidR="004117E1" w:rsidRDefault="004117E1" w:rsidP="004117E1">
      <w:pPr>
        <w:rPr>
          <w:ins w:id="539" w:author="Administrator" w:date="2020-12-05T09:37:00Z"/>
        </w:rPr>
      </w:pPr>
      <w:ins w:id="540" w:author="Administrator" w:date="2020-12-05T09:3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https://www.bilibili.com/video/BV1dk4y1m7zS/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https://www.bilibili.com/video/BV1dk4y1m7zS/</w:t>
        </w:r>
        <w:r>
          <w:fldChar w:fldCharType="end"/>
        </w:r>
      </w:ins>
    </w:p>
    <w:p w14:paraId="7D8C2332" w14:textId="77777777" w:rsidR="004117E1" w:rsidRDefault="004117E1" w:rsidP="004117E1">
      <w:pPr>
        <w:rPr>
          <w:ins w:id="541" w:author="Administrator" w:date="2020-12-05T09:37:00Z"/>
        </w:rPr>
      </w:pPr>
    </w:p>
    <w:p w14:paraId="042F1EF7" w14:textId="77777777" w:rsidR="004117E1" w:rsidRDefault="004117E1" w:rsidP="004117E1">
      <w:pPr>
        <w:rPr>
          <w:ins w:id="542" w:author="Administrator" w:date="2020-12-05T09:38:00Z"/>
        </w:rPr>
      </w:pPr>
      <w:ins w:id="543" w:author="Administrator" w:date="2020-12-05T09:38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"https://www.bilibili.com/video/BV11i4y1u7cb/"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8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黑岩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1.6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三觉版》单机版架设教程，强烈推荐！！！</w:t>
        </w:r>
        <w:r>
          <w:fldChar w:fldCharType="end"/>
        </w:r>
      </w:ins>
    </w:p>
    <w:p w14:paraId="1EC3AF7E" w14:textId="77777777" w:rsidR="004117E1" w:rsidRDefault="004117E1" w:rsidP="004117E1">
      <w:pPr>
        <w:rPr>
          <w:ins w:id="544" w:author="Administrator" w:date="2020-12-05T09:38:00Z"/>
        </w:rPr>
      </w:pPr>
      <w:ins w:id="545" w:author="Administrator" w:date="2020-12-05T09:38:00Z">
        <w:r>
          <w:rPr>
            <w:rFonts w:hint="eastAsia"/>
          </w:rPr>
          <w:t>链接：</w:t>
        </w:r>
        <w:r>
          <w:t xml:space="preserve">https://pan.baidu.com/s/1Qm0m2p9P8w8tU_YqdfS9YA </w:t>
        </w:r>
      </w:ins>
    </w:p>
    <w:p w14:paraId="54302C5F" w14:textId="77777777" w:rsidR="004117E1" w:rsidRDefault="004117E1" w:rsidP="004117E1">
      <w:pPr>
        <w:rPr>
          <w:ins w:id="546" w:author="Administrator" w:date="2020-12-05T09:38:00Z"/>
        </w:rPr>
      </w:pPr>
      <w:ins w:id="547" w:author="Administrator" w:date="2020-12-05T09:38:00Z">
        <w:r>
          <w:rPr>
            <w:rFonts w:hint="eastAsia"/>
          </w:rPr>
          <w:t>提取码：</w:t>
        </w:r>
        <w:r>
          <w:t xml:space="preserve">a24v </w:t>
        </w:r>
      </w:ins>
    </w:p>
    <w:p w14:paraId="572309CF" w14:textId="77777777" w:rsidR="004117E1" w:rsidRDefault="004117E1" w:rsidP="004117E1">
      <w:pPr>
        <w:rPr>
          <w:ins w:id="548" w:author="Administrator" w:date="2020-12-05T09:38:00Z"/>
        </w:rPr>
      </w:pPr>
      <w:ins w:id="549" w:author="Administrator" w:date="2020-12-05T09:3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63C271B" w14:textId="77777777" w:rsidR="004117E1" w:rsidRDefault="004117E1" w:rsidP="004117E1">
      <w:pPr>
        <w:rPr>
          <w:ins w:id="550" w:author="Administrator" w:date="2020-12-05T09:38:00Z"/>
        </w:rPr>
      </w:pPr>
      <w:ins w:id="551" w:author="Administrator" w:date="2020-12-05T09:38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https://www.bilibili.com/video/BV11i4y1u7cb/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https://www.bilibili.com/video/BV11i4y1u7cb/</w:t>
        </w:r>
        <w:r>
          <w:fldChar w:fldCharType="end"/>
        </w:r>
      </w:ins>
    </w:p>
    <w:p w14:paraId="7CB54000" w14:textId="77777777" w:rsidR="004117E1" w:rsidRDefault="004117E1" w:rsidP="004117E1">
      <w:pPr>
        <w:rPr>
          <w:ins w:id="552" w:author="Administrator" w:date="2020-12-05T09:38:00Z"/>
        </w:rPr>
      </w:pPr>
    </w:p>
    <w:p w14:paraId="50653051" w14:textId="77777777" w:rsidR="004117E1" w:rsidRDefault="004117E1" w:rsidP="004117E1">
      <w:pPr>
        <w:rPr>
          <w:ins w:id="553" w:author="Administrator" w:date="2020-12-05T09:38:00Z"/>
        </w:rPr>
      </w:pPr>
      <w:ins w:id="554" w:author="Administrator" w:date="2020-12-05T09:38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"https://www.bilibili.com/video/BV1rZ4y1M76j/"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7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弹《西游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III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》单机版架设教程，强烈推荐！！！</w:t>
        </w:r>
        <w:r>
          <w:fldChar w:fldCharType="end"/>
        </w:r>
      </w:ins>
    </w:p>
    <w:p w14:paraId="54FB780E" w14:textId="77777777" w:rsidR="004117E1" w:rsidRDefault="004117E1" w:rsidP="004117E1">
      <w:pPr>
        <w:rPr>
          <w:ins w:id="555" w:author="Administrator" w:date="2020-12-05T09:38:00Z"/>
        </w:rPr>
      </w:pPr>
      <w:ins w:id="556" w:author="Administrator" w:date="2020-12-05T09:38:00Z">
        <w:r>
          <w:rPr>
            <w:rFonts w:hint="eastAsia"/>
          </w:rPr>
          <w:t>链接：</w:t>
        </w:r>
        <w:r>
          <w:t xml:space="preserve">https://pan.baidu.com/s/1-aEkYN-830o9dlIfRMuIsQ </w:t>
        </w:r>
      </w:ins>
    </w:p>
    <w:p w14:paraId="4E3988C0" w14:textId="77777777" w:rsidR="004117E1" w:rsidRDefault="004117E1" w:rsidP="004117E1">
      <w:pPr>
        <w:rPr>
          <w:ins w:id="557" w:author="Administrator" w:date="2020-12-05T09:38:00Z"/>
        </w:rPr>
      </w:pPr>
      <w:ins w:id="558" w:author="Administrator" w:date="2020-12-05T09:38:00Z">
        <w:r>
          <w:rPr>
            <w:rFonts w:hint="eastAsia"/>
          </w:rPr>
          <w:t>提取码：</w:t>
        </w:r>
        <w:r>
          <w:t xml:space="preserve">f9xl </w:t>
        </w:r>
      </w:ins>
    </w:p>
    <w:p w14:paraId="10401B86" w14:textId="77777777" w:rsidR="004117E1" w:rsidRDefault="004117E1" w:rsidP="004117E1">
      <w:pPr>
        <w:rPr>
          <w:ins w:id="559" w:author="Administrator" w:date="2020-12-05T09:38:00Z"/>
        </w:rPr>
      </w:pPr>
      <w:ins w:id="560" w:author="Administrator" w:date="2020-12-05T09:3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66C9B21" w14:textId="77777777" w:rsidR="004117E1" w:rsidRDefault="004117E1" w:rsidP="004117E1">
      <w:pPr>
        <w:rPr>
          <w:ins w:id="561" w:author="Administrator" w:date="2020-12-05T09:39:00Z"/>
        </w:rPr>
      </w:pPr>
      <w:ins w:id="562" w:author="Administrator" w:date="2020-12-05T09:39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https://www.bilibili.com/video/BV1rZ4y1M76j/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https://www.bilibili.com/video/BV1rZ4y1M76j/</w:t>
        </w:r>
        <w:r>
          <w:fldChar w:fldCharType="end"/>
        </w:r>
      </w:ins>
    </w:p>
    <w:p w14:paraId="0F88045A" w14:textId="77777777" w:rsidR="004117E1" w:rsidRDefault="004117E1" w:rsidP="004117E1">
      <w:pPr>
        <w:rPr>
          <w:ins w:id="563" w:author="Administrator" w:date="2020-12-05T09:39:00Z"/>
        </w:rPr>
      </w:pPr>
    </w:p>
    <w:p w14:paraId="701BAF7C" w14:textId="77777777" w:rsidR="004117E1" w:rsidRDefault="004117E1" w:rsidP="004117E1">
      <w:pPr>
        <w:rPr>
          <w:ins w:id="564" w:author="Administrator" w:date="2020-12-05T09:39:00Z"/>
        </w:rPr>
      </w:pPr>
      <w:ins w:id="565" w:author="Administrator" w:date="2020-12-05T09:39:00Z">
        <w:r>
          <w:fldChar w:fldCharType="begin"/>
        </w:r>
        <w:r>
          <w:instrText xml:space="preserve"> HYPERLINK "https://www.bilibili.com/video/BV1rT4y1j7rM/"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佩可佩可页游试玩日记第二期《神女天下》单机版试玩，强烈推荐！！！</w:t>
        </w:r>
        <w:r>
          <w:fldChar w:fldCharType="end"/>
        </w:r>
      </w:ins>
    </w:p>
    <w:p w14:paraId="71280A20" w14:textId="77777777" w:rsidR="004117E1" w:rsidRDefault="004117E1" w:rsidP="004117E1">
      <w:pPr>
        <w:rPr>
          <w:ins w:id="566" w:author="Administrator" w:date="2020-12-05T09:40:00Z"/>
        </w:rPr>
      </w:pPr>
      <w:ins w:id="567" w:author="Administrator" w:date="2020-12-05T09:40:00Z">
        <w:r>
          <w:rPr>
            <w:rFonts w:hint="eastAsia"/>
          </w:rPr>
          <w:t>链接：</w:t>
        </w:r>
        <w:r>
          <w:t xml:space="preserve">https://pan.baidu.com/s/1K0Mrn2-kv22kEkoiUjg5Ow </w:t>
        </w:r>
      </w:ins>
    </w:p>
    <w:p w14:paraId="281964FD" w14:textId="77777777" w:rsidR="004117E1" w:rsidRDefault="004117E1" w:rsidP="004117E1">
      <w:pPr>
        <w:rPr>
          <w:ins w:id="568" w:author="Administrator" w:date="2020-12-05T09:40:00Z"/>
        </w:rPr>
      </w:pPr>
      <w:ins w:id="569" w:author="Administrator" w:date="2020-12-05T09:40:00Z">
        <w:r>
          <w:rPr>
            <w:rFonts w:hint="eastAsia"/>
          </w:rPr>
          <w:t>提取码：</w:t>
        </w:r>
        <w:r>
          <w:t xml:space="preserve">8ey8 </w:t>
        </w:r>
      </w:ins>
    </w:p>
    <w:p w14:paraId="7143FF05" w14:textId="77777777" w:rsidR="004117E1" w:rsidRDefault="004117E1" w:rsidP="004117E1">
      <w:pPr>
        <w:rPr>
          <w:ins w:id="570" w:author="Administrator" w:date="2020-12-05T09:40:00Z"/>
        </w:rPr>
      </w:pPr>
      <w:ins w:id="571" w:author="Administrator" w:date="2020-12-05T09:4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89B5D19" w14:textId="77777777" w:rsidR="004117E1" w:rsidRDefault="004117E1" w:rsidP="004117E1">
      <w:pPr>
        <w:rPr>
          <w:ins w:id="572" w:author="Administrator" w:date="2020-12-05T09:40:00Z"/>
        </w:rPr>
      </w:pPr>
      <w:ins w:id="573" w:author="Administrator" w:date="2020-12-05T09:4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https://www.bilibili.com/video/BV1rT4y1j7rM/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https://www.bilibili.com/video/BV1rT4y1j7rM/</w:t>
        </w:r>
        <w:r>
          <w:fldChar w:fldCharType="end"/>
        </w:r>
      </w:ins>
    </w:p>
    <w:p w14:paraId="5B4F72B4" w14:textId="77777777" w:rsidR="004117E1" w:rsidRDefault="004117E1" w:rsidP="004117E1">
      <w:pPr>
        <w:rPr>
          <w:ins w:id="574" w:author="Administrator" w:date="2020-12-05T09:40:00Z"/>
        </w:rPr>
      </w:pPr>
    </w:p>
    <w:p w14:paraId="11F04F71" w14:textId="77777777" w:rsidR="004117E1" w:rsidRDefault="004117E1" w:rsidP="004117E1">
      <w:pPr>
        <w:rPr>
          <w:ins w:id="575" w:author="Administrator" w:date="2020-12-05T09:40:00Z"/>
        </w:rPr>
      </w:pPr>
      <w:ins w:id="576" w:author="Administrator" w:date="2020-12-05T09:40:00Z">
        <w:r>
          <w:fldChar w:fldCharType="begin"/>
        </w:r>
        <w:r>
          <w:instrText xml:space="preserve"> HYPERLINK "https://www.bilibili.com/video/BV1Mf4y1d7Bt/"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佩可佩可网游试玩日记第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8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期《开心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》单机版试玩，当年可是星爷代言，强烈推荐！！！</w:t>
        </w:r>
        <w:r>
          <w:fldChar w:fldCharType="end"/>
        </w:r>
      </w:ins>
    </w:p>
    <w:p w14:paraId="4B2452AE" w14:textId="77777777" w:rsidR="004117E1" w:rsidRDefault="004117E1" w:rsidP="004117E1">
      <w:pPr>
        <w:rPr>
          <w:ins w:id="577" w:author="Administrator" w:date="2020-12-05T09:40:00Z"/>
        </w:rPr>
      </w:pPr>
      <w:ins w:id="578" w:author="Administrator" w:date="2020-12-05T09:40:00Z">
        <w:r>
          <w:rPr>
            <w:rFonts w:hint="eastAsia"/>
          </w:rPr>
          <w:t>链接：</w:t>
        </w:r>
        <w:r>
          <w:t xml:space="preserve">https://pan.baidu.com/s/1Qn9nZEs1ljl-5KvotYWrzQ </w:t>
        </w:r>
      </w:ins>
    </w:p>
    <w:p w14:paraId="4B84B2A1" w14:textId="77777777" w:rsidR="004117E1" w:rsidRDefault="004117E1" w:rsidP="004117E1">
      <w:pPr>
        <w:rPr>
          <w:ins w:id="579" w:author="Administrator" w:date="2020-12-05T09:40:00Z"/>
        </w:rPr>
      </w:pPr>
      <w:ins w:id="580" w:author="Administrator" w:date="2020-12-05T09:40:00Z">
        <w:r>
          <w:rPr>
            <w:rFonts w:hint="eastAsia"/>
          </w:rPr>
          <w:t>提取码：</w:t>
        </w:r>
        <w:r>
          <w:t xml:space="preserve">rra6 </w:t>
        </w:r>
      </w:ins>
    </w:p>
    <w:p w14:paraId="3CC5A706" w14:textId="77777777" w:rsidR="004117E1" w:rsidRDefault="004117E1" w:rsidP="004117E1">
      <w:pPr>
        <w:rPr>
          <w:ins w:id="581" w:author="Administrator" w:date="2020-12-05T09:40:00Z"/>
        </w:rPr>
      </w:pPr>
      <w:ins w:id="582" w:author="Administrator" w:date="2020-12-05T09:4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5A57789" w14:textId="77777777" w:rsidR="004117E1" w:rsidRDefault="004117E1" w:rsidP="004117E1">
      <w:pPr>
        <w:rPr>
          <w:ins w:id="583" w:author="Administrator" w:date="2020-12-05T09:41:00Z"/>
        </w:rPr>
      </w:pPr>
      <w:ins w:id="584" w:author="Administrator" w:date="2020-12-05T09:40:00Z">
        <w:r>
          <w:rPr>
            <w:rFonts w:hint="eastAsia"/>
          </w:rPr>
          <w:t>架设</w:t>
        </w:r>
        <w:r>
          <w:t>教程：</w:t>
        </w:r>
      </w:ins>
      <w:ins w:id="585" w:author="Administrator" w:date="2020-12-05T09:41:00Z">
        <w:r>
          <w:fldChar w:fldCharType="begin"/>
        </w:r>
        <w:r>
          <w:instrText xml:space="preserve"> HYPERLINK "</w:instrText>
        </w:r>
        <w:r w:rsidRPr="004117E1">
          <w:instrText>https://www.bilibili.com/video/BV1Mf4y1d7Bt/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https://www.bilibili.com/video/BV1Mf4y1d7Bt/</w:t>
        </w:r>
        <w:r>
          <w:fldChar w:fldCharType="end"/>
        </w:r>
      </w:ins>
    </w:p>
    <w:p w14:paraId="37E77AE4" w14:textId="77777777" w:rsidR="004117E1" w:rsidRDefault="004117E1" w:rsidP="004117E1">
      <w:pPr>
        <w:rPr>
          <w:ins w:id="586" w:author="Administrator" w:date="2020-12-05T09:41:00Z"/>
        </w:rPr>
      </w:pPr>
    </w:p>
    <w:p w14:paraId="4662588A" w14:textId="77777777" w:rsidR="004117E1" w:rsidRDefault="004117E1" w:rsidP="004117E1">
      <w:pPr>
        <w:rPr>
          <w:ins w:id="587" w:author="Administrator" w:date="2020-12-05T09:41:00Z"/>
        </w:rPr>
      </w:pPr>
      <w:ins w:id="588" w:author="Administrator" w:date="2020-12-05T09:41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"https://www.bilibili.com/video/BV1254y1v7J3/"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佩可佩可页游试玩日记第一期《战姬物语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H5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》单机版试玩，强烈推荐！！！</w:t>
        </w:r>
        <w:r>
          <w:fldChar w:fldCharType="end"/>
        </w:r>
      </w:ins>
    </w:p>
    <w:p w14:paraId="45EB8C8F" w14:textId="77777777" w:rsidR="004117E1" w:rsidRDefault="004117E1" w:rsidP="004117E1">
      <w:pPr>
        <w:rPr>
          <w:ins w:id="589" w:author="Administrator" w:date="2020-12-05T09:41:00Z"/>
        </w:rPr>
      </w:pPr>
      <w:ins w:id="590" w:author="Administrator" w:date="2020-12-05T09:41:00Z">
        <w:r>
          <w:rPr>
            <w:rFonts w:hint="eastAsia"/>
          </w:rPr>
          <w:t>链接：</w:t>
        </w:r>
        <w:r>
          <w:t xml:space="preserve">https://pan.baidu.com/s/15osL8K5swZIucMVNH00j6w </w:t>
        </w:r>
      </w:ins>
    </w:p>
    <w:p w14:paraId="787C2F66" w14:textId="77777777" w:rsidR="004117E1" w:rsidRDefault="004117E1" w:rsidP="004117E1">
      <w:pPr>
        <w:rPr>
          <w:ins w:id="591" w:author="Administrator" w:date="2020-12-05T09:41:00Z"/>
        </w:rPr>
      </w:pPr>
      <w:ins w:id="592" w:author="Administrator" w:date="2020-12-05T09:41:00Z">
        <w:r>
          <w:rPr>
            <w:rFonts w:hint="eastAsia"/>
          </w:rPr>
          <w:t>提取码：</w:t>
        </w:r>
        <w:proofErr w:type="spellStart"/>
        <w:r>
          <w:t>kqzu</w:t>
        </w:r>
        <w:proofErr w:type="spellEnd"/>
        <w:r>
          <w:t xml:space="preserve"> </w:t>
        </w:r>
      </w:ins>
    </w:p>
    <w:p w14:paraId="4F335A02" w14:textId="77777777" w:rsidR="004117E1" w:rsidRDefault="004117E1" w:rsidP="004117E1">
      <w:pPr>
        <w:rPr>
          <w:ins w:id="593" w:author="Administrator" w:date="2020-12-05T09:41:00Z"/>
        </w:rPr>
      </w:pPr>
      <w:ins w:id="594" w:author="Administrator" w:date="2020-12-05T09:4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010E59B" w14:textId="77777777" w:rsidR="004117E1" w:rsidRDefault="004117E1" w:rsidP="004117E1">
      <w:pPr>
        <w:rPr>
          <w:ins w:id="595" w:author="Administrator" w:date="2020-12-05T09:41:00Z"/>
        </w:rPr>
      </w:pPr>
      <w:ins w:id="596" w:author="Administrator" w:date="2020-12-05T09:4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https://www.bilibili.com/video/BV1254y1v7J3/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https://www.bilibili.com/video/BV1254y1v7J3/</w:t>
        </w:r>
        <w:r>
          <w:fldChar w:fldCharType="end"/>
        </w:r>
      </w:ins>
    </w:p>
    <w:p w14:paraId="23452DD9" w14:textId="77777777" w:rsidR="004117E1" w:rsidRDefault="004117E1" w:rsidP="004117E1">
      <w:pPr>
        <w:rPr>
          <w:ins w:id="597" w:author="Administrator" w:date="2020-12-05T09:41:00Z"/>
        </w:rPr>
      </w:pPr>
    </w:p>
    <w:p w14:paraId="2FFC9CB3" w14:textId="77777777" w:rsidR="004117E1" w:rsidRDefault="004117E1" w:rsidP="004117E1">
      <w:pPr>
        <w:rPr>
          <w:ins w:id="598" w:author="Administrator" w:date="2020-12-05T09:42:00Z"/>
        </w:rPr>
      </w:pPr>
    </w:p>
    <w:p w14:paraId="09144F5B" w14:textId="77777777" w:rsidR="004117E1" w:rsidRDefault="004117E1" w:rsidP="004117E1">
      <w:pPr>
        <w:rPr>
          <w:ins w:id="599" w:author="Administrator" w:date="2020-12-05T09:42:00Z"/>
        </w:rPr>
      </w:pPr>
    </w:p>
    <w:p w14:paraId="6B34FEBE" w14:textId="77777777" w:rsidR="004117E1" w:rsidRDefault="004117E1" w:rsidP="004117E1">
      <w:pPr>
        <w:rPr>
          <w:ins w:id="600" w:author="Administrator" w:date="2020-12-05T09:42:00Z"/>
        </w:rPr>
      </w:pPr>
      <w:ins w:id="601" w:author="Administrator" w:date="2020-12-05T09:42:00Z">
        <w:r>
          <w:lastRenderedPageBreak/>
          <w:fldChar w:fldCharType="begin"/>
        </w:r>
        <w:r>
          <w:instrText xml:space="preserve"> HYPERLINK "https://www.bilibili.com/video/BV1oK411J7tN/"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佩可佩可网游试玩日记第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6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期《桃园》单机版试玩，强烈推荐！！！</w:t>
        </w:r>
        <w:r>
          <w:fldChar w:fldCharType="end"/>
        </w:r>
      </w:ins>
    </w:p>
    <w:p w14:paraId="6B1DB110" w14:textId="77777777" w:rsidR="004117E1" w:rsidRDefault="004117E1" w:rsidP="004117E1">
      <w:pPr>
        <w:rPr>
          <w:ins w:id="602" w:author="Administrator" w:date="2020-12-05T09:42:00Z"/>
        </w:rPr>
      </w:pPr>
      <w:ins w:id="603" w:author="Administrator" w:date="2020-12-05T09:42:00Z">
        <w:r>
          <w:rPr>
            <w:rFonts w:hint="eastAsia"/>
          </w:rPr>
          <w:t>链接：</w:t>
        </w:r>
        <w:r>
          <w:t xml:space="preserve">https://pan.baidu.com/s/1mLmSrq0qhSreZTIRnKjVLA </w:t>
        </w:r>
      </w:ins>
    </w:p>
    <w:p w14:paraId="6D1E9E55" w14:textId="77777777" w:rsidR="004117E1" w:rsidRDefault="004117E1" w:rsidP="004117E1">
      <w:pPr>
        <w:rPr>
          <w:ins w:id="604" w:author="Administrator" w:date="2020-12-05T09:42:00Z"/>
        </w:rPr>
      </w:pPr>
      <w:ins w:id="605" w:author="Administrator" w:date="2020-12-05T09:42:00Z">
        <w:r>
          <w:rPr>
            <w:rFonts w:hint="eastAsia"/>
          </w:rPr>
          <w:t>提取码：</w:t>
        </w:r>
        <w:r>
          <w:t xml:space="preserve">3ppk </w:t>
        </w:r>
      </w:ins>
    </w:p>
    <w:p w14:paraId="4AAD15E5" w14:textId="77777777" w:rsidR="004117E1" w:rsidRPr="004117E1" w:rsidRDefault="004117E1" w:rsidP="004117E1">
      <w:pPr>
        <w:rPr>
          <w:ins w:id="606" w:author="Administrator" w:date="2020-12-05T09:42:00Z"/>
        </w:rPr>
      </w:pPr>
      <w:ins w:id="607" w:author="Administrator" w:date="2020-12-05T09:4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D2DC522" w14:textId="77777777" w:rsidR="004117E1" w:rsidRDefault="004117E1" w:rsidP="004117E1">
      <w:pPr>
        <w:rPr>
          <w:ins w:id="608" w:author="Administrator" w:date="2020-12-05T09:42:00Z"/>
        </w:rPr>
      </w:pPr>
      <w:ins w:id="609" w:author="Administrator" w:date="2020-12-05T09:4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https://www.bilibili.com/video/BV1oK411J7tN/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https://www.bilibili.com/video/BV1oK411J7tN/</w:t>
        </w:r>
        <w:r>
          <w:fldChar w:fldCharType="end"/>
        </w:r>
      </w:ins>
    </w:p>
    <w:p w14:paraId="0FF0AC7B" w14:textId="77777777" w:rsidR="004117E1" w:rsidRDefault="004117E1" w:rsidP="004117E1">
      <w:pPr>
        <w:rPr>
          <w:ins w:id="610" w:author="Administrator" w:date="2020-12-05T09:42:00Z"/>
        </w:rPr>
      </w:pPr>
    </w:p>
    <w:p w14:paraId="1F15995E" w14:textId="77777777" w:rsidR="004117E1" w:rsidRDefault="004117E1" w:rsidP="004117E1">
      <w:pPr>
        <w:rPr>
          <w:ins w:id="611" w:author="Administrator" w:date="2020-12-05T09:42:00Z"/>
        </w:rPr>
      </w:pPr>
      <w:ins w:id="612" w:author="Administrator" w:date="2020-12-05T09:42:00Z">
        <w:r>
          <w:fldChar w:fldCharType="begin"/>
        </w:r>
        <w:r>
          <w:instrText xml:space="preserve"> HYPERLINK "https://www.bilibili.com/video/BV1pD4y1U7Nn/"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佩可佩可网游架设日记第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弹《剑侠世界》单机版架设教程，强烈推荐！！！</w:t>
        </w:r>
        <w:r>
          <w:fldChar w:fldCharType="end"/>
        </w:r>
      </w:ins>
    </w:p>
    <w:p w14:paraId="1AA964D9" w14:textId="77777777" w:rsidR="004117E1" w:rsidRDefault="004117E1" w:rsidP="004117E1">
      <w:pPr>
        <w:rPr>
          <w:ins w:id="613" w:author="Administrator" w:date="2020-12-05T09:43:00Z"/>
        </w:rPr>
      </w:pPr>
      <w:ins w:id="614" w:author="Administrator" w:date="2020-12-05T09:43:00Z">
        <w:r>
          <w:rPr>
            <w:rFonts w:hint="eastAsia"/>
          </w:rPr>
          <w:t>链接：</w:t>
        </w:r>
        <w:r>
          <w:t xml:space="preserve">https://pan.baidu.com/s/10kLxOFvxX7GdlBGwgH2wlA </w:t>
        </w:r>
      </w:ins>
    </w:p>
    <w:p w14:paraId="6F8E870F" w14:textId="77777777" w:rsidR="004117E1" w:rsidRDefault="004117E1" w:rsidP="004117E1">
      <w:pPr>
        <w:rPr>
          <w:ins w:id="615" w:author="Administrator" w:date="2020-12-05T09:43:00Z"/>
        </w:rPr>
      </w:pPr>
      <w:ins w:id="616" w:author="Administrator" w:date="2020-12-05T09:43:00Z">
        <w:r>
          <w:rPr>
            <w:rFonts w:hint="eastAsia"/>
          </w:rPr>
          <w:t>提取码：</w:t>
        </w:r>
        <w:proofErr w:type="spellStart"/>
        <w:r>
          <w:t>gssj</w:t>
        </w:r>
        <w:proofErr w:type="spellEnd"/>
        <w:r>
          <w:t xml:space="preserve"> </w:t>
        </w:r>
      </w:ins>
    </w:p>
    <w:p w14:paraId="49E04D6C" w14:textId="77777777" w:rsidR="004117E1" w:rsidRDefault="004117E1" w:rsidP="004117E1">
      <w:pPr>
        <w:rPr>
          <w:ins w:id="617" w:author="Administrator" w:date="2020-12-05T09:43:00Z"/>
        </w:rPr>
      </w:pPr>
      <w:ins w:id="618" w:author="Administrator" w:date="2020-12-05T09:4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D07158E" w14:textId="77777777" w:rsidR="004117E1" w:rsidRDefault="004117E1" w:rsidP="004117E1">
      <w:pPr>
        <w:rPr>
          <w:ins w:id="619" w:author="Administrator" w:date="2020-12-05T09:43:00Z"/>
        </w:rPr>
      </w:pPr>
      <w:ins w:id="620" w:author="Administrator" w:date="2020-12-05T09:4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https://www.bilibili.com/video/BV1pD4y1U7Nn/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https://www.bilibili.com/video/BV1pD4y1U7Nn/</w:t>
        </w:r>
        <w:r>
          <w:fldChar w:fldCharType="end"/>
        </w:r>
      </w:ins>
    </w:p>
    <w:p w14:paraId="53D2C2F3" w14:textId="77777777" w:rsidR="004117E1" w:rsidRDefault="004117E1" w:rsidP="004117E1">
      <w:pPr>
        <w:rPr>
          <w:ins w:id="621" w:author="Administrator" w:date="2020-12-05T09:43:00Z"/>
        </w:rPr>
      </w:pPr>
    </w:p>
    <w:p w14:paraId="578DC05D" w14:textId="77777777" w:rsidR="004117E1" w:rsidRDefault="004117E1" w:rsidP="004117E1">
      <w:pPr>
        <w:rPr>
          <w:ins w:id="622" w:author="Administrator" w:date="2020-12-05T09:43:00Z"/>
        </w:rPr>
      </w:pPr>
      <w:ins w:id="623" w:author="Administrator" w:date="2020-12-05T09:43:00Z">
        <w:r>
          <w:fldChar w:fldCharType="begin"/>
        </w:r>
        <w:r>
          <w:instrText xml:space="preserve"> HYPERLINK "https://www.bilibili.com/video/BV1o54y1S7CR/"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佩可佩可国产网游试玩日记第五期《亮剑》单机版试玩，强烈推荐！！！</w:t>
        </w:r>
        <w:r>
          <w:fldChar w:fldCharType="end"/>
        </w:r>
      </w:ins>
    </w:p>
    <w:p w14:paraId="741992B0" w14:textId="77777777" w:rsidR="004117E1" w:rsidRDefault="004117E1" w:rsidP="004117E1">
      <w:pPr>
        <w:rPr>
          <w:ins w:id="624" w:author="Administrator" w:date="2020-12-05T09:43:00Z"/>
        </w:rPr>
      </w:pPr>
      <w:ins w:id="625" w:author="Administrator" w:date="2020-12-05T09:43:00Z">
        <w:r>
          <w:rPr>
            <w:rFonts w:hint="eastAsia"/>
          </w:rPr>
          <w:t>链接：</w:t>
        </w:r>
        <w:r>
          <w:t xml:space="preserve">https://pan.baidu.com/s/1twS_JQzxG2zgd1fz4GUJUA </w:t>
        </w:r>
      </w:ins>
    </w:p>
    <w:p w14:paraId="141D6127" w14:textId="77777777" w:rsidR="004117E1" w:rsidRDefault="004117E1" w:rsidP="004117E1">
      <w:pPr>
        <w:rPr>
          <w:ins w:id="626" w:author="Administrator" w:date="2020-12-05T09:43:00Z"/>
        </w:rPr>
      </w:pPr>
      <w:ins w:id="627" w:author="Administrator" w:date="2020-12-05T09:43:00Z">
        <w:r>
          <w:rPr>
            <w:rFonts w:hint="eastAsia"/>
          </w:rPr>
          <w:t>提取码：</w:t>
        </w:r>
        <w:r>
          <w:t xml:space="preserve">t7bi </w:t>
        </w:r>
      </w:ins>
    </w:p>
    <w:p w14:paraId="4624C858" w14:textId="77777777" w:rsidR="004117E1" w:rsidRDefault="004117E1" w:rsidP="004117E1">
      <w:pPr>
        <w:rPr>
          <w:ins w:id="628" w:author="Administrator" w:date="2020-12-05T09:43:00Z"/>
        </w:rPr>
      </w:pPr>
      <w:ins w:id="629" w:author="Administrator" w:date="2020-12-05T09:4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C26B422" w14:textId="77777777" w:rsidR="004117E1" w:rsidRDefault="004117E1" w:rsidP="004117E1">
      <w:pPr>
        <w:rPr>
          <w:ins w:id="630" w:author="Administrator" w:date="2020-12-05T09:44:00Z"/>
        </w:rPr>
      </w:pPr>
      <w:ins w:id="631" w:author="Administrator" w:date="2020-12-05T09:43:00Z">
        <w:r>
          <w:rPr>
            <w:rFonts w:hint="eastAsia"/>
          </w:rPr>
          <w:t>架设</w:t>
        </w:r>
        <w:r>
          <w:t>教程</w:t>
        </w:r>
      </w:ins>
      <w:ins w:id="632" w:author="Administrator" w:date="2020-12-05T09:44:00Z">
        <w:r>
          <w:t>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https://www.bilibili.com/video/BV1o54y1S7CR/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https://www.bilibili.com/video/BV1o54y1S7CR/</w:t>
        </w:r>
        <w:r>
          <w:fldChar w:fldCharType="end"/>
        </w:r>
      </w:ins>
    </w:p>
    <w:p w14:paraId="43D93FDD" w14:textId="77777777" w:rsidR="004117E1" w:rsidRDefault="004117E1" w:rsidP="004117E1">
      <w:pPr>
        <w:rPr>
          <w:ins w:id="633" w:author="Administrator" w:date="2020-12-05T09:44:00Z"/>
        </w:rPr>
      </w:pPr>
    </w:p>
    <w:p w14:paraId="0073CE04" w14:textId="77777777" w:rsidR="004117E1" w:rsidRDefault="004117E1" w:rsidP="004117E1">
      <w:pPr>
        <w:rPr>
          <w:ins w:id="634" w:author="Administrator" w:date="2020-12-05T09:44:00Z"/>
        </w:rPr>
      </w:pPr>
      <w:ins w:id="635" w:author="Administrator" w:date="2020-12-05T09:44:00Z">
        <w:r>
          <w:fldChar w:fldCharType="begin"/>
        </w:r>
        <w:r>
          <w:instrText xml:space="preserve"> HYPERLINK "https://www.bilibili.com/video/BV1oK4y1e7a3/"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佩可佩可网游架设日记第五弹《希望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》单机版架设教程，强烈推荐！！！</w:t>
        </w:r>
        <w:r>
          <w:fldChar w:fldCharType="end"/>
        </w:r>
      </w:ins>
    </w:p>
    <w:p w14:paraId="75B322ED" w14:textId="77777777" w:rsidR="004117E1" w:rsidRDefault="004117E1" w:rsidP="004117E1">
      <w:pPr>
        <w:rPr>
          <w:ins w:id="636" w:author="Administrator" w:date="2020-12-05T09:44:00Z"/>
        </w:rPr>
      </w:pPr>
      <w:ins w:id="637" w:author="Administrator" w:date="2020-12-05T09:44:00Z">
        <w:r>
          <w:rPr>
            <w:rFonts w:hint="eastAsia"/>
          </w:rPr>
          <w:t>链接：</w:t>
        </w:r>
        <w:r>
          <w:t xml:space="preserve">https://pan.baidu.com/s/1HVOs7LKp5v8S2GwxcQh7Pg </w:t>
        </w:r>
      </w:ins>
    </w:p>
    <w:p w14:paraId="744FD622" w14:textId="77777777" w:rsidR="004117E1" w:rsidRDefault="004117E1" w:rsidP="004117E1">
      <w:pPr>
        <w:rPr>
          <w:ins w:id="638" w:author="Administrator" w:date="2020-12-05T09:44:00Z"/>
        </w:rPr>
      </w:pPr>
      <w:ins w:id="639" w:author="Administrator" w:date="2020-12-05T09:44:00Z">
        <w:r>
          <w:rPr>
            <w:rFonts w:hint="eastAsia"/>
          </w:rPr>
          <w:t>提取码：</w:t>
        </w:r>
        <w:r>
          <w:t xml:space="preserve">qtb2 </w:t>
        </w:r>
      </w:ins>
    </w:p>
    <w:p w14:paraId="35D6BB48" w14:textId="77777777" w:rsidR="004117E1" w:rsidRDefault="004117E1" w:rsidP="004117E1">
      <w:pPr>
        <w:rPr>
          <w:ins w:id="640" w:author="Administrator" w:date="2020-12-05T09:44:00Z"/>
        </w:rPr>
      </w:pPr>
      <w:ins w:id="641" w:author="Administrator" w:date="2020-12-05T09:4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9DB8669" w14:textId="77777777" w:rsidR="004117E1" w:rsidRDefault="004117E1" w:rsidP="004117E1">
      <w:pPr>
        <w:rPr>
          <w:ins w:id="642" w:author="Administrator" w:date="2020-12-05T09:44:00Z"/>
        </w:rPr>
      </w:pPr>
      <w:ins w:id="643" w:author="Administrator" w:date="2020-12-05T09:4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https://www.bilibili.com/video/BV1oK4y1e7a3/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https://www.bilibili.com/video/BV1oK4y1e7a3/</w:t>
        </w:r>
        <w:r>
          <w:fldChar w:fldCharType="end"/>
        </w:r>
      </w:ins>
    </w:p>
    <w:p w14:paraId="45C02809" w14:textId="77777777" w:rsidR="004117E1" w:rsidRDefault="004117E1" w:rsidP="004117E1">
      <w:pPr>
        <w:rPr>
          <w:ins w:id="644" w:author="Administrator" w:date="2020-12-05T09:45:00Z"/>
        </w:rPr>
      </w:pPr>
      <w:ins w:id="645" w:author="Administrator" w:date="2020-12-05T09:44:00Z">
        <w:r>
          <w:rPr>
            <w:rFonts w:hint="eastAsia"/>
          </w:rPr>
          <w:t>试玩</w:t>
        </w:r>
        <w:r>
          <w:t>视频：</w:t>
        </w:r>
      </w:ins>
      <w:ins w:id="646" w:author="Administrator" w:date="2020-12-05T09:45:00Z">
        <w:r>
          <w:fldChar w:fldCharType="begin"/>
        </w:r>
        <w:r>
          <w:instrText xml:space="preserve"> HYPERLINK "</w:instrText>
        </w:r>
        <w:r w:rsidRPr="004117E1">
          <w:instrText>https://www.bilibili.com/video/BV1v5411a7vy/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https://www.bilibili.com/video/BV1v5411a7vy/</w:t>
        </w:r>
        <w:r>
          <w:fldChar w:fldCharType="end"/>
        </w:r>
      </w:ins>
    </w:p>
    <w:p w14:paraId="77CCBC74" w14:textId="77777777" w:rsidR="004117E1" w:rsidRDefault="004117E1" w:rsidP="004117E1">
      <w:pPr>
        <w:rPr>
          <w:ins w:id="647" w:author="Administrator" w:date="2020-12-05T09:45:00Z"/>
        </w:rPr>
      </w:pPr>
    </w:p>
    <w:p w14:paraId="0466B085" w14:textId="77777777" w:rsidR="004117E1" w:rsidRDefault="004117E1" w:rsidP="004117E1">
      <w:pPr>
        <w:rPr>
          <w:ins w:id="648" w:author="Administrator" w:date="2020-12-05T09:45:00Z"/>
        </w:rPr>
      </w:pPr>
      <w:ins w:id="649" w:author="Administrator" w:date="2020-12-05T09:45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"https://www.bilibili.com/video/BV1RD4y1m7Dc/"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佩可佩可网游试玩日记第三期《生死格斗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》纯单机版一键试玩，强烈推荐！！！</w:t>
        </w:r>
        <w:r>
          <w:fldChar w:fldCharType="end"/>
        </w:r>
      </w:ins>
    </w:p>
    <w:p w14:paraId="728E93E3" w14:textId="77777777" w:rsidR="004117E1" w:rsidRDefault="004117E1" w:rsidP="004117E1">
      <w:pPr>
        <w:rPr>
          <w:ins w:id="650" w:author="Administrator" w:date="2020-12-05T09:45:00Z"/>
        </w:rPr>
      </w:pPr>
      <w:ins w:id="651" w:author="Administrator" w:date="2020-12-05T09:45:00Z">
        <w:r>
          <w:rPr>
            <w:rFonts w:hint="eastAsia"/>
          </w:rPr>
          <w:t>链接：</w:t>
        </w:r>
        <w:r>
          <w:t xml:space="preserve">https://pan.baidu.com/s/1kYIZwgQKnR1zpF_k5yxxeA </w:t>
        </w:r>
      </w:ins>
    </w:p>
    <w:p w14:paraId="62CC66CC" w14:textId="77777777" w:rsidR="004117E1" w:rsidRDefault="004117E1" w:rsidP="004117E1">
      <w:pPr>
        <w:rPr>
          <w:ins w:id="652" w:author="Administrator" w:date="2020-12-05T09:45:00Z"/>
        </w:rPr>
      </w:pPr>
      <w:ins w:id="653" w:author="Administrator" w:date="2020-12-05T09:45:00Z">
        <w:r>
          <w:rPr>
            <w:rFonts w:hint="eastAsia"/>
          </w:rPr>
          <w:t>提取码：</w:t>
        </w:r>
        <w:r>
          <w:t xml:space="preserve">8beu </w:t>
        </w:r>
      </w:ins>
    </w:p>
    <w:p w14:paraId="56907959" w14:textId="77777777" w:rsidR="004117E1" w:rsidRDefault="004117E1" w:rsidP="004117E1">
      <w:pPr>
        <w:rPr>
          <w:ins w:id="654" w:author="Administrator" w:date="2020-12-05T09:45:00Z"/>
        </w:rPr>
      </w:pPr>
      <w:ins w:id="655" w:author="Administrator" w:date="2020-12-05T09:4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F8C31FB" w14:textId="77777777" w:rsidR="004117E1" w:rsidRDefault="004117E1" w:rsidP="004117E1">
      <w:pPr>
        <w:rPr>
          <w:ins w:id="656" w:author="Administrator" w:date="2020-12-05T09:45:00Z"/>
        </w:rPr>
      </w:pPr>
      <w:ins w:id="657" w:author="Administrator" w:date="2020-12-05T09:45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https://www.bilibili.com/video/BV1RD4y1m7Dc/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https://www.bilibili.com/video/BV1RD4y1m7Dc/</w:t>
        </w:r>
        <w:r>
          <w:fldChar w:fldCharType="end"/>
        </w:r>
      </w:ins>
    </w:p>
    <w:p w14:paraId="4066648B" w14:textId="77777777" w:rsidR="004117E1" w:rsidRDefault="004117E1" w:rsidP="004117E1">
      <w:pPr>
        <w:rPr>
          <w:ins w:id="658" w:author="Administrator" w:date="2020-12-05T09:45:00Z"/>
        </w:rPr>
      </w:pPr>
    </w:p>
    <w:p w14:paraId="332BF3CD" w14:textId="77777777" w:rsidR="004117E1" w:rsidRDefault="004117E1" w:rsidP="004117E1">
      <w:pPr>
        <w:rPr>
          <w:ins w:id="659" w:author="Administrator" w:date="2020-12-05T09:45:00Z"/>
        </w:rPr>
      </w:pPr>
      <w:ins w:id="660" w:author="Administrator" w:date="2020-12-05T09:45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"https://www.bilibili.com/video/BV14A411v7kZ/"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佩可佩可网游试玩日记第二期《侠义道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1and2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合集》单机版虚拟一键试玩，经典怀旧强烈推荐！！！</w:t>
        </w:r>
        <w:r>
          <w:fldChar w:fldCharType="end"/>
        </w:r>
      </w:ins>
    </w:p>
    <w:p w14:paraId="3834C801" w14:textId="77777777" w:rsidR="004117E1" w:rsidRDefault="004117E1" w:rsidP="004117E1">
      <w:pPr>
        <w:rPr>
          <w:ins w:id="661" w:author="Administrator" w:date="2020-12-05T09:46:00Z"/>
        </w:rPr>
      </w:pPr>
      <w:ins w:id="662" w:author="Administrator" w:date="2020-12-05T09:46:00Z">
        <w:r>
          <w:rPr>
            <w:rFonts w:hint="eastAsia"/>
          </w:rPr>
          <w:t>链接：</w:t>
        </w:r>
        <w:r>
          <w:t xml:space="preserve">https://pan.baidu.com/s/1fr8U_JXS_8b48aB34L80Cg </w:t>
        </w:r>
      </w:ins>
    </w:p>
    <w:p w14:paraId="5BE9A19B" w14:textId="77777777" w:rsidR="004117E1" w:rsidRDefault="004117E1" w:rsidP="004117E1">
      <w:pPr>
        <w:rPr>
          <w:ins w:id="663" w:author="Administrator" w:date="2020-12-05T09:46:00Z"/>
        </w:rPr>
      </w:pPr>
      <w:ins w:id="664" w:author="Administrator" w:date="2020-12-05T09:46:00Z">
        <w:r>
          <w:rPr>
            <w:rFonts w:hint="eastAsia"/>
          </w:rPr>
          <w:t>提取码：</w:t>
        </w:r>
        <w:proofErr w:type="spellStart"/>
        <w:r>
          <w:t>plse</w:t>
        </w:r>
        <w:proofErr w:type="spellEnd"/>
        <w:r>
          <w:t xml:space="preserve"> </w:t>
        </w:r>
      </w:ins>
    </w:p>
    <w:p w14:paraId="2CE9AFF2" w14:textId="77777777" w:rsidR="004117E1" w:rsidRDefault="004117E1" w:rsidP="004117E1">
      <w:pPr>
        <w:rPr>
          <w:ins w:id="665" w:author="Administrator" w:date="2020-12-05T09:46:00Z"/>
        </w:rPr>
      </w:pPr>
      <w:ins w:id="666" w:author="Administrator" w:date="2020-12-05T09:4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C0F9B53" w14:textId="77777777" w:rsidR="004117E1" w:rsidRDefault="004117E1" w:rsidP="004117E1">
      <w:pPr>
        <w:rPr>
          <w:ins w:id="667" w:author="Administrator" w:date="2020-12-05T09:46:00Z"/>
        </w:rPr>
      </w:pPr>
      <w:ins w:id="668" w:author="Administrator" w:date="2020-12-05T09:4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4117E1">
          <w:instrText>https://www.bilibili.com/video/BV14A411v7kZ/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https://www.bilibili.com/video/BV14A411v7kZ/</w:t>
        </w:r>
        <w:r>
          <w:fldChar w:fldCharType="end"/>
        </w:r>
      </w:ins>
    </w:p>
    <w:p w14:paraId="1DC692C6" w14:textId="77777777" w:rsidR="004117E1" w:rsidRDefault="004117E1" w:rsidP="004117E1">
      <w:pPr>
        <w:rPr>
          <w:ins w:id="669" w:author="Administrator" w:date="2020-12-05T09:46:00Z"/>
        </w:rPr>
      </w:pPr>
    </w:p>
    <w:p w14:paraId="65F984AD" w14:textId="77777777" w:rsidR="004117E1" w:rsidRDefault="004117E1" w:rsidP="004117E1">
      <w:pPr>
        <w:rPr>
          <w:ins w:id="670" w:author="Administrator" w:date="2020-12-05T09:46:00Z"/>
        </w:rPr>
      </w:pPr>
      <w:ins w:id="671" w:author="Administrator" w:date="2020-12-05T09:46:00Z">
        <w:r>
          <w:fldChar w:fldCharType="begin"/>
        </w:r>
        <w:r>
          <w:instrText xml:space="preserve"> HYPERLINK "https://www.bilibili.com/video/BV1Df4y1R75R/"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佩可佩可网游试玩日记第一期《幻想学院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Online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》单机版虚拟一键试玩，强烈推荐！！！</w:t>
        </w:r>
        <w:r>
          <w:fldChar w:fldCharType="end"/>
        </w:r>
      </w:ins>
    </w:p>
    <w:p w14:paraId="3063DD61" w14:textId="77777777" w:rsidR="004117E1" w:rsidRDefault="004117E1" w:rsidP="004117E1">
      <w:pPr>
        <w:rPr>
          <w:ins w:id="672" w:author="Administrator" w:date="2020-12-05T09:46:00Z"/>
        </w:rPr>
      </w:pPr>
      <w:ins w:id="673" w:author="Administrator" w:date="2020-12-05T09:46:00Z">
        <w:r>
          <w:rPr>
            <w:rFonts w:hint="eastAsia"/>
          </w:rPr>
          <w:t>链接：</w:t>
        </w:r>
        <w:r>
          <w:t xml:space="preserve">https://pan.baidu.com/s/1Fw2CoapRRjvWL1vPy5pVXA </w:t>
        </w:r>
      </w:ins>
    </w:p>
    <w:p w14:paraId="0230A7BC" w14:textId="77777777" w:rsidR="004117E1" w:rsidRDefault="004117E1" w:rsidP="004117E1">
      <w:pPr>
        <w:rPr>
          <w:ins w:id="674" w:author="Administrator" w:date="2020-12-05T09:46:00Z"/>
        </w:rPr>
      </w:pPr>
      <w:ins w:id="675" w:author="Administrator" w:date="2020-12-05T09:46:00Z">
        <w:r>
          <w:rPr>
            <w:rFonts w:hint="eastAsia"/>
          </w:rPr>
          <w:t>提取码：</w:t>
        </w:r>
        <w:r>
          <w:t xml:space="preserve">11ni </w:t>
        </w:r>
      </w:ins>
    </w:p>
    <w:p w14:paraId="1F9F9471" w14:textId="77777777" w:rsidR="004117E1" w:rsidRDefault="004117E1" w:rsidP="004117E1">
      <w:pPr>
        <w:rPr>
          <w:ins w:id="676" w:author="Administrator" w:date="2020-12-05T09:46:00Z"/>
        </w:rPr>
      </w:pPr>
      <w:ins w:id="677" w:author="Administrator" w:date="2020-12-05T09:4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80E6EEC" w14:textId="77777777" w:rsidR="004117E1" w:rsidRDefault="004117E1" w:rsidP="004117E1">
      <w:pPr>
        <w:rPr>
          <w:ins w:id="678" w:author="Administrator" w:date="2020-12-05T09:46:00Z"/>
        </w:rPr>
      </w:pPr>
      <w:ins w:id="679" w:author="Administrator" w:date="2020-12-05T09:46:00Z">
        <w:r>
          <w:rPr>
            <w:rFonts w:hint="eastAsia"/>
          </w:rPr>
          <w:t>架设</w:t>
        </w:r>
        <w:r>
          <w:t>教程：</w:t>
        </w:r>
        <w:r w:rsidR="00C11B52">
          <w:fldChar w:fldCharType="begin"/>
        </w:r>
        <w:r w:rsidR="00C11B52">
          <w:instrText xml:space="preserve"> HYPERLINK "</w:instrText>
        </w:r>
        <w:r w:rsidR="00C11B52" w:rsidRPr="00C11B52">
          <w:instrText>https://www.bilibili.com/video/BV1Df4y1R75R/</w:instrText>
        </w:r>
        <w:r w:rsidR="00C11B52">
          <w:instrText xml:space="preserve">" </w:instrText>
        </w:r>
        <w:r w:rsidR="00C11B52">
          <w:fldChar w:fldCharType="separate"/>
        </w:r>
        <w:r w:rsidR="00C11B52" w:rsidRPr="0010102B">
          <w:rPr>
            <w:rStyle w:val="a3"/>
          </w:rPr>
          <w:t>https://www.bilibili.com/video/BV1Df4y1R75R/</w:t>
        </w:r>
        <w:r w:rsidR="00C11B52">
          <w:fldChar w:fldCharType="end"/>
        </w:r>
      </w:ins>
    </w:p>
    <w:p w14:paraId="6CC2233B" w14:textId="77777777" w:rsidR="00C11B52" w:rsidRDefault="00C11B52" w:rsidP="004117E1">
      <w:pPr>
        <w:rPr>
          <w:ins w:id="680" w:author="Administrator" w:date="2020-12-05T09:46:00Z"/>
        </w:rPr>
      </w:pPr>
    </w:p>
    <w:p w14:paraId="6ECE83EB" w14:textId="77777777" w:rsidR="00C11B52" w:rsidRDefault="00C11B52" w:rsidP="004117E1">
      <w:pPr>
        <w:rPr>
          <w:ins w:id="681" w:author="Administrator" w:date="2020-12-05T09:47:00Z"/>
        </w:rPr>
      </w:pPr>
      <w:ins w:id="682" w:author="Administrator" w:date="2020-12-05T09:47:00Z">
        <w:r>
          <w:lastRenderedPageBreak/>
          <w:fldChar w:fldCharType="begin"/>
        </w:r>
        <w:r>
          <w:instrText xml:space="preserve"> HYPERLINK "https://www.bilibili.com/video/BV1S5411h79n/"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佩可佩可网游架设日记第四弹《光之国度》单机版架设教程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试玩，经典怀旧强烈推荐！！！</w:t>
        </w:r>
        <w:r>
          <w:fldChar w:fldCharType="end"/>
        </w:r>
      </w:ins>
    </w:p>
    <w:p w14:paraId="03A7C762" w14:textId="77777777" w:rsidR="00C11B52" w:rsidRDefault="00C11B52" w:rsidP="00C11B52">
      <w:pPr>
        <w:rPr>
          <w:ins w:id="683" w:author="Administrator" w:date="2020-12-05T09:47:00Z"/>
        </w:rPr>
      </w:pPr>
      <w:ins w:id="684" w:author="Administrator" w:date="2020-12-05T09:47:00Z">
        <w:r>
          <w:rPr>
            <w:rFonts w:hint="eastAsia"/>
          </w:rPr>
          <w:t>链接：</w:t>
        </w:r>
        <w:r>
          <w:t xml:space="preserve">https://pan.baidu.com/s/1O6Xi1p8Oxx5rTBCjLYP5tQ </w:t>
        </w:r>
      </w:ins>
    </w:p>
    <w:p w14:paraId="5698BB90" w14:textId="77777777" w:rsidR="00C11B52" w:rsidRDefault="00C11B52" w:rsidP="00C11B52">
      <w:pPr>
        <w:rPr>
          <w:ins w:id="685" w:author="Administrator" w:date="2020-12-05T09:47:00Z"/>
        </w:rPr>
      </w:pPr>
      <w:ins w:id="686" w:author="Administrator" w:date="2020-12-05T09:47:00Z">
        <w:r>
          <w:rPr>
            <w:rFonts w:hint="eastAsia"/>
          </w:rPr>
          <w:t>提取码：</w:t>
        </w:r>
        <w:proofErr w:type="spellStart"/>
        <w:r>
          <w:t>dfba</w:t>
        </w:r>
        <w:proofErr w:type="spellEnd"/>
        <w:r>
          <w:t xml:space="preserve"> </w:t>
        </w:r>
      </w:ins>
    </w:p>
    <w:p w14:paraId="3C606FA9" w14:textId="77777777" w:rsidR="00C11B52" w:rsidRDefault="00C11B52" w:rsidP="00C11B52">
      <w:pPr>
        <w:rPr>
          <w:ins w:id="687" w:author="Administrator" w:date="2020-12-05T09:47:00Z"/>
        </w:rPr>
      </w:pPr>
      <w:ins w:id="688" w:author="Administrator" w:date="2020-12-05T09:4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AA872E5" w14:textId="77777777" w:rsidR="00C11B52" w:rsidRDefault="00C11B52" w:rsidP="00C11B52">
      <w:pPr>
        <w:rPr>
          <w:ins w:id="689" w:author="Administrator" w:date="2020-12-05T09:47:00Z"/>
        </w:rPr>
      </w:pPr>
      <w:ins w:id="690" w:author="Administrator" w:date="2020-12-05T09:4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https://www.bilibili.com/video/BV1S5411h79n/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https://www.bilibili.com/video/BV1S5411h79n/</w:t>
        </w:r>
        <w:r>
          <w:fldChar w:fldCharType="end"/>
        </w:r>
      </w:ins>
    </w:p>
    <w:p w14:paraId="0B4CA67E" w14:textId="77777777" w:rsidR="00C11B52" w:rsidRDefault="00C11B52" w:rsidP="00C11B52">
      <w:pPr>
        <w:rPr>
          <w:ins w:id="691" w:author="Administrator" w:date="2020-12-05T09:47:00Z"/>
        </w:rPr>
      </w:pPr>
    </w:p>
    <w:p w14:paraId="169BE773" w14:textId="77777777" w:rsidR="00C11B52" w:rsidRDefault="00C11B52" w:rsidP="00C11B52">
      <w:pPr>
        <w:rPr>
          <w:ins w:id="692" w:author="Administrator" w:date="2020-12-05T09:47:00Z"/>
        </w:rPr>
      </w:pPr>
      <w:ins w:id="693" w:author="Administrator" w:date="2020-12-05T09:47:00Z">
        <w:r>
          <w:fldChar w:fldCharType="begin"/>
        </w:r>
        <w:r>
          <w:instrText xml:space="preserve"> HYPERLINK "https://www.bilibili.com/video/BV1Uf4y1R7TS/"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佩可佩可网游架设日记第三弹《最游记》免虚单机版架设教程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试玩，强烈推荐！！！</w:t>
        </w:r>
        <w:r>
          <w:fldChar w:fldCharType="end"/>
        </w:r>
      </w:ins>
    </w:p>
    <w:p w14:paraId="760AD8AD" w14:textId="77777777" w:rsidR="00C11B52" w:rsidRDefault="00C11B52" w:rsidP="00C11B52">
      <w:pPr>
        <w:rPr>
          <w:ins w:id="694" w:author="Administrator" w:date="2020-12-05T09:47:00Z"/>
        </w:rPr>
      </w:pPr>
      <w:ins w:id="695" w:author="Administrator" w:date="2020-12-05T09:47:00Z">
        <w:r>
          <w:rPr>
            <w:rFonts w:hint="eastAsia"/>
          </w:rPr>
          <w:t>链接：</w:t>
        </w:r>
        <w:r>
          <w:t xml:space="preserve">https://pan.baidu.com/s/1tNyP0E17dzvSOB96QAfqZg </w:t>
        </w:r>
      </w:ins>
    </w:p>
    <w:p w14:paraId="19276401" w14:textId="77777777" w:rsidR="00C11B52" w:rsidRDefault="00C11B52" w:rsidP="00C11B52">
      <w:pPr>
        <w:rPr>
          <w:ins w:id="696" w:author="Administrator" w:date="2020-12-05T09:47:00Z"/>
        </w:rPr>
      </w:pPr>
      <w:ins w:id="697" w:author="Administrator" w:date="2020-12-05T09:47:00Z">
        <w:r>
          <w:rPr>
            <w:rFonts w:hint="eastAsia"/>
          </w:rPr>
          <w:t>提取码：</w:t>
        </w:r>
        <w:r>
          <w:t xml:space="preserve">zo70 </w:t>
        </w:r>
      </w:ins>
    </w:p>
    <w:p w14:paraId="17343748" w14:textId="77777777" w:rsidR="00C11B52" w:rsidRDefault="00C11B52" w:rsidP="00C11B52">
      <w:pPr>
        <w:rPr>
          <w:ins w:id="698" w:author="Administrator" w:date="2020-12-05T09:47:00Z"/>
        </w:rPr>
      </w:pPr>
      <w:ins w:id="699" w:author="Administrator" w:date="2020-12-05T09:4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939927B" w14:textId="77777777" w:rsidR="00C11B52" w:rsidRDefault="00C11B52" w:rsidP="00C11B52">
      <w:pPr>
        <w:rPr>
          <w:ins w:id="700" w:author="Administrator" w:date="2020-12-05T09:47:00Z"/>
        </w:rPr>
      </w:pPr>
      <w:ins w:id="701" w:author="Administrator" w:date="2020-12-05T09:4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https://www.bilibili.com/video/BV1Uf4y1R7TS/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https://www.bilibili.com/video/BV1Uf4y1R7TS/</w:t>
        </w:r>
        <w:r>
          <w:fldChar w:fldCharType="end"/>
        </w:r>
      </w:ins>
    </w:p>
    <w:p w14:paraId="40B563E8" w14:textId="77777777" w:rsidR="00C11B52" w:rsidRDefault="00C11B52" w:rsidP="00C11B52">
      <w:pPr>
        <w:rPr>
          <w:ins w:id="702" w:author="Administrator" w:date="2020-12-05T09:47:00Z"/>
        </w:rPr>
      </w:pPr>
    </w:p>
    <w:p w14:paraId="09C6925A" w14:textId="77777777" w:rsidR="00C11B52" w:rsidRDefault="00C11B52" w:rsidP="00C11B52">
      <w:pPr>
        <w:rPr>
          <w:ins w:id="703" w:author="Administrator" w:date="2020-12-05T09:48:00Z"/>
        </w:rPr>
      </w:pPr>
      <w:ins w:id="704" w:author="Administrator" w:date="2020-12-05T09:48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"https://www.bilibili.com/video/BV1FZ4y1g72F/"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佩可佩可网游架设日记第二弹《天之炼狱》单机版虚拟机架设教程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21E93CB9" w14:textId="77777777" w:rsidR="00C11B52" w:rsidRDefault="00C11B52" w:rsidP="00C11B52">
      <w:pPr>
        <w:rPr>
          <w:ins w:id="705" w:author="Administrator" w:date="2020-12-05T09:48:00Z"/>
        </w:rPr>
      </w:pPr>
      <w:ins w:id="706" w:author="Administrator" w:date="2020-12-05T09:48:00Z">
        <w:r>
          <w:rPr>
            <w:rFonts w:hint="eastAsia"/>
          </w:rPr>
          <w:t>链接：</w:t>
        </w:r>
        <w:r>
          <w:t xml:space="preserve">https://pan.baidu.com/s/1cS1lxdG4InVH9yae4oyJRg </w:t>
        </w:r>
      </w:ins>
    </w:p>
    <w:p w14:paraId="0BCB3743" w14:textId="77777777" w:rsidR="00C11B52" w:rsidRDefault="00C11B52" w:rsidP="00C11B52">
      <w:pPr>
        <w:rPr>
          <w:ins w:id="707" w:author="Administrator" w:date="2020-12-05T09:48:00Z"/>
        </w:rPr>
      </w:pPr>
      <w:ins w:id="708" w:author="Administrator" w:date="2020-12-05T09:48:00Z">
        <w:r>
          <w:rPr>
            <w:rFonts w:hint="eastAsia"/>
          </w:rPr>
          <w:t>提取码：</w:t>
        </w:r>
        <w:r>
          <w:t xml:space="preserve">a64e </w:t>
        </w:r>
      </w:ins>
    </w:p>
    <w:p w14:paraId="0E13C5B5" w14:textId="77777777" w:rsidR="00C11B52" w:rsidRDefault="00C11B52" w:rsidP="00C11B52">
      <w:pPr>
        <w:rPr>
          <w:ins w:id="709" w:author="Administrator" w:date="2020-12-05T09:48:00Z"/>
        </w:rPr>
      </w:pPr>
      <w:ins w:id="710" w:author="Administrator" w:date="2020-12-05T09:4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794655B" w14:textId="77777777" w:rsidR="00C11B52" w:rsidRDefault="00C11B52" w:rsidP="00C11B52">
      <w:pPr>
        <w:rPr>
          <w:ins w:id="711" w:author="Administrator" w:date="2020-12-05T09:48:00Z"/>
        </w:rPr>
      </w:pPr>
      <w:ins w:id="712" w:author="Administrator" w:date="2020-12-05T09:4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https://www.bilibili.com/video/BV1FZ4y1g72F/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https://www.bilibili.com/video/BV1FZ4y1g72F/</w:t>
        </w:r>
        <w:r>
          <w:fldChar w:fldCharType="end"/>
        </w:r>
      </w:ins>
    </w:p>
    <w:p w14:paraId="03011B2B" w14:textId="77777777" w:rsidR="00C11B52" w:rsidRDefault="00C11B52" w:rsidP="00C11B52">
      <w:pPr>
        <w:rPr>
          <w:ins w:id="713" w:author="Administrator" w:date="2020-12-05T09:48:00Z"/>
        </w:rPr>
      </w:pPr>
    </w:p>
    <w:p w14:paraId="5C7C028E" w14:textId="77777777" w:rsidR="00C11B52" w:rsidRDefault="00C11B52" w:rsidP="00C11B52">
      <w:pPr>
        <w:rPr>
          <w:ins w:id="714" w:author="Administrator" w:date="2020-12-05T09:48:00Z"/>
        </w:rPr>
      </w:pPr>
      <w:ins w:id="715" w:author="Administrator" w:date="2020-12-05T09:48:00Z">
        <w:r>
          <w:fldChar w:fldCharType="begin"/>
        </w:r>
        <w:r>
          <w:instrText xml:space="preserve"> HYPERLINK "https://www.bilibili.com/video/BV1Mk4y1m7FC/"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佩可佩可网游架设日记第一弹《猎灵》原名《圣魔之血》单机版免虚一键试玩</w:t>
        </w:r>
        <w:r>
          <w:fldChar w:fldCharType="end"/>
        </w:r>
      </w:ins>
    </w:p>
    <w:p w14:paraId="1C7AFBCC" w14:textId="77777777" w:rsidR="00C11B52" w:rsidRDefault="00C11B52" w:rsidP="00C11B52">
      <w:pPr>
        <w:rPr>
          <w:ins w:id="716" w:author="Administrator" w:date="2020-12-05T09:48:00Z"/>
        </w:rPr>
      </w:pPr>
      <w:ins w:id="717" w:author="Administrator" w:date="2020-12-05T09:48:00Z">
        <w:r>
          <w:rPr>
            <w:rFonts w:hint="eastAsia"/>
          </w:rPr>
          <w:t>链接：</w:t>
        </w:r>
        <w:r>
          <w:t xml:space="preserve">https://pan.baidu.com/s/10mpD9rhU6BnIrB9LyuBp6w </w:t>
        </w:r>
      </w:ins>
    </w:p>
    <w:p w14:paraId="351A9568" w14:textId="77777777" w:rsidR="00C11B52" w:rsidRDefault="00C11B52" w:rsidP="00C11B52">
      <w:pPr>
        <w:rPr>
          <w:ins w:id="718" w:author="Administrator" w:date="2020-12-05T09:48:00Z"/>
        </w:rPr>
      </w:pPr>
      <w:ins w:id="719" w:author="Administrator" w:date="2020-12-05T09:48:00Z">
        <w:r>
          <w:rPr>
            <w:rFonts w:hint="eastAsia"/>
          </w:rPr>
          <w:t>提取码：</w:t>
        </w:r>
        <w:r>
          <w:t xml:space="preserve">0740 </w:t>
        </w:r>
      </w:ins>
    </w:p>
    <w:p w14:paraId="57E27785" w14:textId="77777777" w:rsidR="00C11B52" w:rsidRDefault="00C11B52" w:rsidP="00C11B52">
      <w:pPr>
        <w:rPr>
          <w:ins w:id="720" w:author="Administrator" w:date="2020-12-05T09:48:00Z"/>
        </w:rPr>
      </w:pPr>
      <w:ins w:id="721" w:author="Administrator" w:date="2020-12-05T09:4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61000C2" w14:textId="77777777" w:rsidR="00C11B52" w:rsidRDefault="00C11B52" w:rsidP="00C11B52">
      <w:pPr>
        <w:rPr>
          <w:ins w:id="722" w:author="Administrator" w:date="2020-12-05T09:49:00Z"/>
        </w:rPr>
      </w:pPr>
      <w:ins w:id="723" w:author="Administrator" w:date="2020-12-05T09:48:00Z">
        <w:r>
          <w:rPr>
            <w:rFonts w:hint="eastAsia"/>
          </w:rPr>
          <w:t>架设</w:t>
        </w:r>
        <w:r>
          <w:t>教程</w:t>
        </w:r>
      </w:ins>
      <w:ins w:id="724" w:author="Administrator" w:date="2020-12-05T09:49:00Z"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https://www.bilibili.com/video/BV1Mk4y1m7FC/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https://www.bilibili.com/video/BV1Mk4y1m7FC/</w:t>
        </w:r>
        <w:r>
          <w:fldChar w:fldCharType="end"/>
        </w:r>
      </w:ins>
    </w:p>
    <w:p w14:paraId="4EF9EB57" w14:textId="77777777" w:rsidR="00C11B52" w:rsidRDefault="00C11B52" w:rsidP="00C11B52">
      <w:pPr>
        <w:rPr>
          <w:ins w:id="725" w:author="Administrator" w:date="2020-12-05T09:50:00Z"/>
        </w:rPr>
      </w:pPr>
    </w:p>
    <w:p w14:paraId="64C652C7" w14:textId="77777777" w:rsidR="00C11B52" w:rsidRDefault="00C11B52" w:rsidP="00C11B52">
      <w:pPr>
        <w:rPr>
          <w:ins w:id="726" w:author="Administrator" w:date="2020-12-05T09:50:00Z"/>
        </w:rPr>
      </w:pPr>
      <w:ins w:id="727" w:author="Administrator" w:date="2020-12-05T09:50:00Z">
        <w:r>
          <w:fldChar w:fldCharType="begin"/>
        </w:r>
        <w:r>
          <w:instrText xml:space="preserve"> HYPERLINK "https://www.bilibili.com/video/BV125411h7mw/"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CSOL2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276284E5" w14:textId="77777777" w:rsidR="00C11B52" w:rsidRDefault="00C11B52" w:rsidP="00C11B52">
      <w:pPr>
        <w:rPr>
          <w:ins w:id="728" w:author="Administrator" w:date="2020-12-05T09:50:00Z"/>
        </w:rPr>
      </w:pPr>
      <w:ins w:id="729" w:author="Administrator" w:date="2020-12-05T09:50:00Z">
        <w:r>
          <w:rPr>
            <w:rFonts w:hint="eastAsia"/>
          </w:rPr>
          <w:t>链接：</w:t>
        </w:r>
        <w:r>
          <w:t xml:space="preserve">https://pan.baidu.com/s/1wVaXbxBFR-YB0HdIQkDTxg </w:t>
        </w:r>
      </w:ins>
    </w:p>
    <w:p w14:paraId="09910E8D" w14:textId="77777777" w:rsidR="00C11B52" w:rsidRDefault="00C11B52" w:rsidP="00C11B52">
      <w:pPr>
        <w:rPr>
          <w:ins w:id="730" w:author="Administrator" w:date="2020-12-05T09:50:00Z"/>
        </w:rPr>
      </w:pPr>
      <w:ins w:id="731" w:author="Administrator" w:date="2020-12-05T09:50:00Z">
        <w:r>
          <w:rPr>
            <w:rFonts w:hint="eastAsia"/>
          </w:rPr>
          <w:t>提取码：</w:t>
        </w:r>
        <w:r>
          <w:t xml:space="preserve">ul18 </w:t>
        </w:r>
      </w:ins>
    </w:p>
    <w:p w14:paraId="1CE7E408" w14:textId="77777777" w:rsidR="00C11B52" w:rsidRDefault="00C11B52" w:rsidP="00C11B52">
      <w:pPr>
        <w:rPr>
          <w:ins w:id="732" w:author="Administrator" w:date="2020-12-05T09:50:00Z"/>
        </w:rPr>
      </w:pPr>
      <w:ins w:id="733" w:author="Administrator" w:date="2020-12-05T09:5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723D237" w14:textId="77777777" w:rsidR="00C11B52" w:rsidRDefault="00C11B52" w:rsidP="00C11B52">
      <w:pPr>
        <w:rPr>
          <w:ins w:id="734" w:author="Administrator" w:date="2020-12-05T09:50:00Z"/>
        </w:rPr>
      </w:pPr>
      <w:ins w:id="735" w:author="Administrator" w:date="2020-12-05T09:5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https://www.bilibili.com/video/BV125411h7mw/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https://www.bilibili.com/video/BV125411h7mw/</w:t>
        </w:r>
        <w:r>
          <w:fldChar w:fldCharType="end"/>
        </w:r>
      </w:ins>
    </w:p>
    <w:p w14:paraId="04442A27" w14:textId="77777777" w:rsidR="00C11B52" w:rsidRDefault="00C11B52" w:rsidP="00C11B52">
      <w:pPr>
        <w:rPr>
          <w:ins w:id="736" w:author="Administrator" w:date="2020-12-05T09:50:00Z"/>
        </w:rPr>
      </w:pPr>
    </w:p>
    <w:p w14:paraId="4611C70D" w14:textId="77777777" w:rsidR="00C11B52" w:rsidRDefault="00C11B52" w:rsidP="00C11B52">
      <w:pPr>
        <w:rPr>
          <w:ins w:id="737" w:author="Administrator" w:date="2020-12-05T09:50:00Z"/>
        </w:rPr>
      </w:pPr>
      <w:ins w:id="738" w:author="Administrator" w:date="2020-12-05T09:50:00Z">
        <w:r>
          <w:fldChar w:fldCharType="begin"/>
        </w:r>
        <w:r>
          <w:instrText xml:space="preserve"> HYPERLINK "https://www.bilibili.com/video/BV1oa4y1a7i6/"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经典怀旧网游《蒸汽幻想》单机版架设教程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工具演示</w:t>
        </w:r>
        <w:r>
          <w:fldChar w:fldCharType="end"/>
        </w:r>
      </w:ins>
    </w:p>
    <w:p w14:paraId="330E0FFF" w14:textId="77777777" w:rsidR="00C11B52" w:rsidRDefault="00C11B52" w:rsidP="00C11B52">
      <w:pPr>
        <w:rPr>
          <w:ins w:id="739" w:author="Administrator" w:date="2020-12-05T09:51:00Z"/>
        </w:rPr>
      </w:pPr>
      <w:ins w:id="740" w:author="Administrator" w:date="2020-12-05T09:51:00Z">
        <w:r>
          <w:rPr>
            <w:rFonts w:hint="eastAsia"/>
          </w:rPr>
          <w:t>链接：</w:t>
        </w:r>
        <w:r>
          <w:t xml:space="preserve">https://pan.baidu.com/s/1Ok6UrfZzSiykZxV_sR5fwQ </w:t>
        </w:r>
      </w:ins>
    </w:p>
    <w:p w14:paraId="3D886E0C" w14:textId="77777777" w:rsidR="00C11B52" w:rsidRDefault="00C11B52" w:rsidP="00C11B52">
      <w:pPr>
        <w:rPr>
          <w:ins w:id="741" w:author="Administrator" w:date="2020-12-05T09:51:00Z"/>
        </w:rPr>
      </w:pPr>
      <w:ins w:id="742" w:author="Administrator" w:date="2020-12-05T09:51:00Z">
        <w:r>
          <w:rPr>
            <w:rFonts w:hint="eastAsia"/>
          </w:rPr>
          <w:t>提取码：</w:t>
        </w:r>
        <w:r>
          <w:t xml:space="preserve">eey7 </w:t>
        </w:r>
      </w:ins>
    </w:p>
    <w:p w14:paraId="35F295FB" w14:textId="77777777" w:rsidR="00C11B52" w:rsidRDefault="00C11B52" w:rsidP="00C11B52">
      <w:pPr>
        <w:rPr>
          <w:ins w:id="743" w:author="Administrator" w:date="2020-12-05T09:51:00Z"/>
        </w:rPr>
      </w:pPr>
      <w:ins w:id="744" w:author="Administrator" w:date="2020-12-05T09:5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36708CEF" w14:textId="77777777" w:rsidR="00C11B52" w:rsidRDefault="00C11B52" w:rsidP="00C11B52">
      <w:pPr>
        <w:rPr>
          <w:ins w:id="745" w:author="Administrator" w:date="2020-12-05T09:51:00Z"/>
        </w:rPr>
      </w:pPr>
      <w:ins w:id="746" w:author="Administrator" w:date="2020-12-05T09:5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https://www.bilibili.com/video/BV1oa4y1a7i6/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https://www.bilibili.com/video/BV1oa4y1a7i6/</w:t>
        </w:r>
        <w:r>
          <w:fldChar w:fldCharType="end"/>
        </w:r>
      </w:ins>
    </w:p>
    <w:p w14:paraId="16DB82FF" w14:textId="77777777" w:rsidR="00C11B52" w:rsidRDefault="00C11B52" w:rsidP="00C11B52">
      <w:pPr>
        <w:rPr>
          <w:ins w:id="747" w:author="Administrator" w:date="2020-12-05T09:51:00Z"/>
        </w:rPr>
      </w:pPr>
    </w:p>
    <w:p w14:paraId="7E3D1FC3" w14:textId="77777777" w:rsidR="00C11B52" w:rsidRDefault="00C11B52" w:rsidP="00C11B52">
      <w:pPr>
        <w:rPr>
          <w:ins w:id="748" w:author="Administrator" w:date="2020-12-05T09:51:00Z"/>
        </w:rPr>
      </w:pPr>
      <w:ins w:id="749" w:author="Administrator" w:date="2020-12-05T09:51:00Z">
        <w:r>
          <w:fldChar w:fldCharType="begin"/>
        </w:r>
        <w:r>
          <w:instrText xml:space="preserve"> HYPERLINK "https://www.bilibili.com/video/BV1Xa4y1a7Qy/"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经典怀旧韩国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网游《新挑战》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职单机版架设教程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09F885B6" w14:textId="77777777" w:rsidR="00C11B52" w:rsidRDefault="00C11B52" w:rsidP="00C11B52">
      <w:pPr>
        <w:rPr>
          <w:ins w:id="750" w:author="Administrator" w:date="2020-12-05T09:51:00Z"/>
        </w:rPr>
      </w:pPr>
      <w:ins w:id="751" w:author="Administrator" w:date="2020-12-05T09:51:00Z">
        <w:r>
          <w:rPr>
            <w:rFonts w:hint="eastAsia"/>
          </w:rPr>
          <w:t>链接：</w:t>
        </w:r>
        <w:r>
          <w:t xml:space="preserve">https://pan.baidu.com/s/1d-DmzY12se2ZxRkHUehZVQ </w:t>
        </w:r>
      </w:ins>
    </w:p>
    <w:p w14:paraId="1E2E52FD" w14:textId="77777777" w:rsidR="00C11B52" w:rsidRDefault="00C11B52" w:rsidP="00C11B52">
      <w:pPr>
        <w:rPr>
          <w:ins w:id="752" w:author="Administrator" w:date="2020-12-05T09:51:00Z"/>
        </w:rPr>
      </w:pPr>
      <w:ins w:id="753" w:author="Administrator" w:date="2020-12-05T09:51:00Z">
        <w:r>
          <w:rPr>
            <w:rFonts w:hint="eastAsia"/>
          </w:rPr>
          <w:t>提取码：</w:t>
        </w:r>
        <w:r>
          <w:t xml:space="preserve">f67q </w:t>
        </w:r>
      </w:ins>
    </w:p>
    <w:p w14:paraId="72326C67" w14:textId="77777777" w:rsidR="00C11B52" w:rsidRDefault="00C11B52" w:rsidP="00C11B52">
      <w:pPr>
        <w:rPr>
          <w:ins w:id="754" w:author="Administrator" w:date="2020-12-05T09:51:00Z"/>
        </w:rPr>
      </w:pPr>
      <w:ins w:id="755" w:author="Administrator" w:date="2020-12-05T09:5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375A9FA" w14:textId="77777777" w:rsidR="00C11B52" w:rsidRDefault="00C11B52" w:rsidP="00C11B52">
      <w:pPr>
        <w:rPr>
          <w:ins w:id="756" w:author="Administrator" w:date="2020-12-05T09:51:00Z"/>
        </w:rPr>
      </w:pPr>
      <w:ins w:id="757" w:author="Administrator" w:date="2020-12-05T09:5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https://www.bilibili.com/video/BV1Xa4y1a7Qy/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https://www.bilibili.com/video/BV1Xa4y1a7Qy/</w:t>
        </w:r>
        <w:r>
          <w:fldChar w:fldCharType="end"/>
        </w:r>
      </w:ins>
    </w:p>
    <w:p w14:paraId="2406875B" w14:textId="77777777" w:rsidR="00C11B52" w:rsidRDefault="00C11B52" w:rsidP="00C11B52">
      <w:pPr>
        <w:rPr>
          <w:ins w:id="758" w:author="Administrator" w:date="2020-12-05T09:51:00Z"/>
        </w:rPr>
      </w:pPr>
    </w:p>
    <w:p w14:paraId="298375FE" w14:textId="77777777" w:rsidR="00C11B52" w:rsidRDefault="00C11B52" w:rsidP="00C11B52">
      <w:pPr>
        <w:rPr>
          <w:ins w:id="759" w:author="Administrator" w:date="2020-12-05T09:51:00Z"/>
        </w:rPr>
      </w:pPr>
    </w:p>
    <w:p w14:paraId="33525323" w14:textId="77777777" w:rsidR="00C11B52" w:rsidRDefault="00C11B52" w:rsidP="00C11B52">
      <w:pPr>
        <w:rPr>
          <w:ins w:id="760" w:author="Administrator" w:date="2020-12-05T09:51:00Z"/>
        </w:rPr>
      </w:pPr>
    </w:p>
    <w:p w14:paraId="784C3297" w14:textId="77777777" w:rsidR="00C11B52" w:rsidRDefault="00C11B52" w:rsidP="00C11B52">
      <w:pPr>
        <w:rPr>
          <w:ins w:id="761" w:author="Administrator" w:date="2020-12-05T09:52:00Z"/>
        </w:rPr>
      </w:pPr>
      <w:ins w:id="762" w:author="Administrator" w:date="2020-12-05T09:52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lastRenderedPageBreak/>
          <w:t> </w:t>
        </w:r>
        <w:r>
          <w:fldChar w:fldCharType="begin"/>
        </w:r>
        <w:r>
          <w:instrText xml:space="preserve"> HYPERLINK "https://www.bilibili.com/video/BV1pt4y1X7Yn/"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凯旋》单机版架设教程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1E3DB2A2" w14:textId="77777777" w:rsidR="00C11B52" w:rsidRDefault="00C11B52" w:rsidP="00C11B52">
      <w:pPr>
        <w:rPr>
          <w:ins w:id="763" w:author="Administrator" w:date="2020-12-05T09:52:00Z"/>
        </w:rPr>
      </w:pPr>
      <w:ins w:id="764" w:author="Administrator" w:date="2020-12-05T09:52:00Z">
        <w:r>
          <w:rPr>
            <w:rFonts w:hint="eastAsia"/>
          </w:rPr>
          <w:t>链接：</w:t>
        </w:r>
        <w:r>
          <w:t xml:space="preserve">https://pan.baidu.com/s/1uMuhmwaKGlAJW3sVz5MFMw </w:t>
        </w:r>
      </w:ins>
    </w:p>
    <w:p w14:paraId="3FFABA5B" w14:textId="77777777" w:rsidR="00C11B52" w:rsidRDefault="00C11B52" w:rsidP="00C11B52">
      <w:pPr>
        <w:rPr>
          <w:ins w:id="765" w:author="Administrator" w:date="2020-12-05T09:52:00Z"/>
        </w:rPr>
      </w:pPr>
      <w:ins w:id="766" w:author="Administrator" w:date="2020-12-05T09:52:00Z">
        <w:r>
          <w:rPr>
            <w:rFonts w:hint="eastAsia"/>
          </w:rPr>
          <w:t>提取码：</w:t>
        </w:r>
        <w:r>
          <w:t xml:space="preserve">8alk </w:t>
        </w:r>
      </w:ins>
    </w:p>
    <w:p w14:paraId="10CC162B" w14:textId="77777777" w:rsidR="00C11B52" w:rsidRDefault="00C11B52" w:rsidP="00C11B52">
      <w:pPr>
        <w:rPr>
          <w:ins w:id="767" w:author="Administrator" w:date="2020-12-05T09:52:00Z"/>
        </w:rPr>
      </w:pPr>
      <w:ins w:id="768" w:author="Administrator" w:date="2020-12-05T09:5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07B32B0" w14:textId="77777777" w:rsidR="00C11B52" w:rsidRDefault="00C11B52" w:rsidP="00C11B52">
      <w:pPr>
        <w:rPr>
          <w:ins w:id="769" w:author="Administrator" w:date="2020-12-05T09:52:00Z"/>
        </w:rPr>
      </w:pPr>
      <w:ins w:id="770" w:author="Administrator" w:date="2020-12-05T09:5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https://www.bilibili.com/video/BV1pt4y1X7Yn/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https://www.bilibili.com/video/BV1pt4y1X7Yn/</w:t>
        </w:r>
        <w:r>
          <w:fldChar w:fldCharType="end"/>
        </w:r>
      </w:ins>
    </w:p>
    <w:p w14:paraId="11542CDB" w14:textId="77777777" w:rsidR="00C11B52" w:rsidRDefault="00C11B52" w:rsidP="00C11B52">
      <w:pPr>
        <w:rPr>
          <w:ins w:id="771" w:author="Administrator" w:date="2020-12-05T09:52:00Z"/>
        </w:rPr>
      </w:pPr>
    </w:p>
    <w:p w14:paraId="654999C3" w14:textId="77777777" w:rsidR="00C11B52" w:rsidRDefault="00C11B52" w:rsidP="00C11B52">
      <w:pPr>
        <w:rPr>
          <w:ins w:id="772" w:author="Administrator" w:date="2020-12-05T09:52:00Z"/>
        </w:rPr>
      </w:pPr>
      <w:ins w:id="773" w:author="Administrator" w:date="2020-12-05T09:52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"https://www.bilibili.com/video/BV12D4y1m7px/"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韩国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网络游戏《天翼之链》单机版架设教程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539CA8C4" w14:textId="77777777" w:rsidR="00C11B52" w:rsidRDefault="00C11B52" w:rsidP="00C11B52">
      <w:pPr>
        <w:rPr>
          <w:ins w:id="774" w:author="Administrator" w:date="2020-12-05T09:52:00Z"/>
        </w:rPr>
      </w:pPr>
      <w:ins w:id="775" w:author="Administrator" w:date="2020-12-05T09:52:00Z">
        <w:r>
          <w:rPr>
            <w:rFonts w:hint="eastAsia"/>
          </w:rPr>
          <w:t>链接：</w:t>
        </w:r>
        <w:r>
          <w:t xml:space="preserve">https://pan.baidu.com/s/12Tp_XTXn2pL9j5G3VXeQtw </w:t>
        </w:r>
      </w:ins>
    </w:p>
    <w:p w14:paraId="3C033DF8" w14:textId="77777777" w:rsidR="00C11B52" w:rsidRDefault="00C11B52" w:rsidP="00C11B52">
      <w:pPr>
        <w:rPr>
          <w:ins w:id="776" w:author="Administrator" w:date="2020-12-05T09:52:00Z"/>
        </w:rPr>
      </w:pPr>
      <w:ins w:id="777" w:author="Administrator" w:date="2020-12-05T09:52:00Z">
        <w:r>
          <w:rPr>
            <w:rFonts w:hint="eastAsia"/>
          </w:rPr>
          <w:t>提取码：</w:t>
        </w:r>
        <w:r>
          <w:t xml:space="preserve">g63a </w:t>
        </w:r>
      </w:ins>
    </w:p>
    <w:p w14:paraId="636D39F8" w14:textId="77777777" w:rsidR="00C11B52" w:rsidRDefault="00C11B52" w:rsidP="00C11B52">
      <w:pPr>
        <w:rPr>
          <w:ins w:id="778" w:author="Administrator" w:date="2020-12-05T09:52:00Z"/>
        </w:rPr>
      </w:pPr>
      <w:ins w:id="779" w:author="Administrator" w:date="2020-12-05T09:5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055C7FE" w14:textId="77777777" w:rsidR="00C11B52" w:rsidRDefault="00C11B52" w:rsidP="00C11B52">
      <w:pPr>
        <w:rPr>
          <w:ins w:id="780" w:author="Administrator" w:date="2020-12-05T09:52:00Z"/>
        </w:rPr>
      </w:pPr>
      <w:ins w:id="781" w:author="Administrator" w:date="2020-12-05T09:5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https://www.bilibili.com/video/BV12D4y1m7px/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https://www.bilibili.com/video/BV12D4y1m7px/</w:t>
        </w:r>
        <w:r>
          <w:fldChar w:fldCharType="end"/>
        </w:r>
      </w:ins>
    </w:p>
    <w:p w14:paraId="25E64081" w14:textId="77777777" w:rsidR="00C11B52" w:rsidRDefault="00C11B52" w:rsidP="00C11B52">
      <w:pPr>
        <w:rPr>
          <w:ins w:id="782" w:author="Administrator" w:date="2020-12-05T09:53:00Z"/>
        </w:rPr>
      </w:pPr>
    </w:p>
    <w:p w14:paraId="0D4557A1" w14:textId="77777777" w:rsidR="00C11B52" w:rsidRDefault="00C11B52" w:rsidP="00C11B52">
      <w:pPr>
        <w:rPr>
          <w:ins w:id="783" w:author="Administrator" w:date="2020-12-05T09:53:00Z"/>
        </w:rPr>
      </w:pPr>
      <w:ins w:id="784" w:author="Administrator" w:date="2020-12-05T09:53:00Z">
        <w:r>
          <w:fldChar w:fldCharType="begin"/>
        </w:r>
        <w:r>
          <w:instrText xml:space="preserve"> HYPERLINK "https://www.bilibili.com/video/BV1Nf4y1R7FP/"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蒸汽朋克魔幻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网游《黑金》单机版一键端架设教程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试玩全系统可玩！！！</w:t>
        </w:r>
        <w:r>
          <w:fldChar w:fldCharType="end"/>
        </w:r>
      </w:ins>
    </w:p>
    <w:p w14:paraId="383F68E5" w14:textId="77777777" w:rsidR="00C11B52" w:rsidRDefault="00C11B52" w:rsidP="00C11B52">
      <w:pPr>
        <w:rPr>
          <w:ins w:id="785" w:author="Administrator" w:date="2020-12-05T09:53:00Z"/>
        </w:rPr>
      </w:pPr>
      <w:ins w:id="786" w:author="Administrator" w:date="2020-12-05T09:53:00Z">
        <w:r>
          <w:rPr>
            <w:rFonts w:hint="eastAsia"/>
          </w:rPr>
          <w:t>链接：</w:t>
        </w:r>
        <w:r>
          <w:t xml:space="preserve">https://pan.baidu.com/s/1R6rvuvwSBLqNw30n8RdwMQ </w:t>
        </w:r>
      </w:ins>
    </w:p>
    <w:p w14:paraId="73A7F5E0" w14:textId="77777777" w:rsidR="00C11B52" w:rsidRDefault="00C11B52" w:rsidP="00C11B52">
      <w:pPr>
        <w:rPr>
          <w:ins w:id="787" w:author="Administrator" w:date="2020-12-05T09:53:00Z"/>
        </w:rPr>
      </w:pPr>
      <w:ins w:id="788" w:author="Administrator" w:date="2020-12-05T09:53:00Z">
        <w:r>
          <w:rPr>
            <w:rFonts w:hint="eastAsia"/>
          </w:rPr>
          <w:t>提取码：</w:t>
        </w:r>
        <w:proofErr w:type="spellStart"/>
        <w:r>
          <w:t>vsxm</w:t>
        </w:r>
        <w:proofErr w:type="spellEnd"/>
        <w:r>
          <w:t xml:space="preserve"> </w:t>
        </w:r>
      </w:ins>
    </w:p>
    <w:p w14:paraId="0D9086AB" w14:textId="77777777" w:rsidR="00C11B52" w:rsidRDefault="00C11B52" w:rsidP="00C11B52">
      <w:pPr>
        <w:rPr>
          <w:ins w:id="789" w:author="Administrator" w:date="2020-12-05T09:53:00Z"/>
        </w:rPr>
      </w:pPr>
      <w:ins w:id="790" w:author="Administrator" w:date="2020-12-05T09:5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C8AFDFF" w14:textId="77777777" w:rsidR="00C11B52" w:rsidRDefault="00C11B52" w:rsidP="00C11B52">
      <w:pPr>
        <w:rPr>
          <w:ins w:id="791" w:author="Administrator" w:date="2020-12-05T09:53:00Z"/>
        </w:rPr>
      </w:pPr>
      <w:ins w:id="792" w:author="Administrator" w:date="2020-12-05T09:5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https://www.bilibili.com/video/BV1Nf4y1R7FP/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https://www.bilibili.com/video/BV1Nf4y1R7FP/</w:t>
        </w:r>
        <w:r>
          <w:fldChar w:fldCharType="end"/>
        </w:r>
      </w:ins>
    </w:p>
    <w:p w14:paraId="7B3F2275" w14:textId="77777777" w:rsidR="00C11B52" w:rsidRDefault="00C11B52" w:rsidP="00C11B52">
      <w:pPr>
        <w:rPr>
          <w:ins w:id="793" w:author="Administrator" w:date="2020-12-05T09:53:00Z"/>
        </w:rPr>
      </w:pPr>
    </w:p>
    <w:p w14:paraId="4019E867" w14:textId="77777777" w:rsidR="00C11B52" w:rsidRDefault="00C11B52" w:rsidP="00C11B52">
      <w:pPr>
        <w:rPr>
          <w:ins w:id="794" w:author="Administrator" w:date="2020-12-05T09:53:00Z"/>
        </w:rPr>
      </w:pPr>
      <w:ins w:id="795" w:author="Administrator" w:date="2020-12-05T09:53:00Z">
        <w:r>
          <w:fldChar w:fldCharType="begin"/>
        </w:r>
        <w:r>
          <w:instrText xml:space="preserve"> HYPERLINK "https://www.bilibili.com/video/BV1K5411e7UU/"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韩国经典怀旧网游《洛奇英雄传》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11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职女大剑单机版狂三时装一键试玩</w:t>
        </w:r>
        <w:r>
          <w:fldChar w:fldCharType="end"/>
        </w:r>
      </w:ins>
    </w:p>
    <w:p w14:paraId="3CF581AC" w14:textId="77777777" w:rsidR="00C11B52" w:rsidRDefault="00C11B52" w:rsidP="00C11B52">
      <w:pPr>
        <w:rPr>
          <w:ins w:id="796" w:author="Administrator" w:date="2020-12-05T09:54:00Z"/>
        </w:rPr>
      </w:pPr>
      <w:ins w:id="797" w:author="Administrator" w:date="2020-12-05T09:54:00Z">
        <w:r>
          <w:rPr>
            <w:rFonts w:hint="eastAsia"/>
          </w:rPr>
          <w:t>链接：</w:t>
        </w:r>
        <w:r>
          <w:t xml:space="preserve">https://pan.baidu.com/s/1IfUqUPfjSxQ5qqnYqyuCpA </w:t>
        </w:r>
      </w:ins>
    </w:p>
    <w:p w14:paraId="317C7D8D" w14:textId="77777777" w:rsidR="00C11B52" w:rsidRDefault="00C11B52" w:rsidP="00C11B52">
      <w:pPr>
        <w:rPr>
          <w:ins w:id="798" w:author="Administrator" w:date="2020-12-05T09:54:00Z"/>
        </w:rPr>
      </w:pPr>
      <w:ins w:id="799" w:author="Administrator" w:date="2020-12-05T09:54:00Z">
        <w:r>
          <w:rPr>
            <w:rFonts w:hint="eastAsia"/>
          </w:rPr>
          <w:t>提取码：</w:t>
        </w:r>
        <w:r>
          <w:t xml:space="preserve">0c0i </w:t>
        </w:r>
      </w:ins>
    </w:p>
    <w:p w14:paraId="0FE94A71" w14:textId="77777777" w:rsidR="00C11B52" w:rsidRDefault="00C11B52" w:rsidP="00C11B52">
      <w:pPr>
        <w:rPr>
          <w:ins w:id="800" w:author="Administrator" w:date="2020-12-05T09:54:00Z"/>
        </w:rPr>
      </w:pPr>
      <w:ins w:id="801" w:author="Administrator" w:date="2020-12-05T09:5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3D977B8" w14:textId="77777777" w:rsidR="00C11B52" w:rsidRDefault="00C11B52" w:rsidP="00C11B52">
      <w:pPr>
        <w:rPr>
          <w:ins w:id="802" w:author="Administrator" w:date="2020-12-05T09:54:00Z"/>
        </w:rPr>
      </w:pPr>
      <w:ins w:id="803" w:author="Administrator" w:date="2020-12-05T09:5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https://www.bilibili.com/video/BV1K5411e7UU/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https://www.bilibili.com/video/BV1K5411e7UU/</w:t>
        </w:r>
        <w:r>
          <w:fldChar w:fldCharType="end"/>
        </w:r>
      </w:ins>
    </w:p>
    <w:p w14:paraId="48D276D4" w14:textId="77777777" w:rsidR="00C11B52" w:rsidRDefault="00C11B52" w:rsidP="00C11B52">
      <w:pPr>
        <w:rPr>
          <w:ins w:id="804" w:author="Administrator" w:date="2020-12-05T09:54:00Z"/>
        </w:rPr>
      </w:pPr>
    </w:p>
    <w:p w14:paraId="4D258A91" w14:textId="77777777" w:rsidR="00C11B52" w:rsidRDefault="00C11B52" w:rsidP="00C11B52">
      <w:pPr>
        <w:rPr>
          <w:ins w:id="805" w:author="Administrator" w:date="2020-12-05T09:55:00Z"/>
        </w:rPr>
      </w:pPr>
      <w:ins w:id="806" w:author="Administrator" w:date="2020-12-05T09:55:00Z">
        <w:r>
          <w:fldChar w:fldCharType="begin"/>
        </w:r>
        <w:r>
          <w:instrText xml:space="preserve"> HYPERLINK "https://www.bilibili.com/video/BV1VK411J74a/"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科幻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RPG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网游《决战》英文名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Droiyan Online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单机机甲版架设教程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3441B791" w14:textId="77777777" w:rsidR="00C11B52" w:rsidRDefault="00C11B52" w:rsidP="00C11B52">
      <w:pPr>
        <w:rPr>
          <w:ins w:id="807" w:author="Administrator" w:date="2020-12-05T09:55:00Z"/>
        </w:rPr>
      </w:pPr>
      <w:ins w:id="808" w:author="Administrator" w:date="2020-12-05T09:55:00Z">
        <w:r>
          <w:rPr>
            <w:rFonts w:hint="eastAsia"/>
          </w:rPr>
          <w:t>链接：</w:t>
        </w:r>
        <w:r>
          <w:t xml:space="preserve">https://pan.baidu.com/s/1FaNT56prUtOs5wNWxgUTEg </w:t>
        </w:r>
      </w:ins>
    </w:p>
    <w:p w14:paraId="582BF5D0" w14:textId="77777777" w:rsidR="00C11B52" w:rsidRDefault="00C11B52" w:rsidP="00C11B52">
      <w:pPr>
        <w:rPr>
          <w:ins w:id="809" w:author="Administrator" w:date="2020-12-05T09:55:00Z"/>
        </w:rPr>
      </w:pPr>
      <w:ins w:id="810" w:author="Administrator" w:date="2020-12-05T09:55:00Z">
        <w:r>
          <w:rPr>
            <w:rFonts w:hint="eastAsia"/>
          </w:rPr>
          <w:t>提取码：</w:t>
        </w:r>
        <w:r>
          <w:t xml:space="preserve">4iry </w:t>
        </w:r>
      </w:ins>
    </w:p>
    <w:p w14:paraId="298218FC" w14:textId="77777777" w:rsidR="00C11B52" w:rsidRDefault="00C11B52" w:rsidP="00C11B52">
      <w:pPr>
        <w:rPr>
          <w:ins w:id="811" w:author="Administrator" w:date="2020-12-05T09:55:00Z"/>
        </w:rPr>
      </w:pPr>
      <w:ins w:id="812" w:author="Administrator" w:date="2020-12-05T09:5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F054F03" w14:textId="77777777" w:rsidR="00C11B52" w:rsidRDefault="00C11B52" w:rsidP="00C11B52">
      <w:pPr>
        <w:rPr>
          <w:ins w:id="813" w:author="Administrator" w:date="2020-12-05T09:56:00Z"/>
        </w:rPr>
      </w:pPr>
      <w:ins w:id="814" w:author="Administrator" w:date="2020-12-05T09:55:00Z">
        <w:r>
          <w:rPr>
            <w:rFonts w:hint="eastAsia"/>
          </w:rPr>
          <w:t>架设</w:t>
        </w:r>
        <w:r>
          <w:t>教程：</w:t>
        </w:r>
      </w:ins>
      <w:ins w:id="815" w:author="Administrator" w:date="2020-12-05T09:56:00Z">
        <w:r>
          <w:fldChar w:fldCharType="begin"/>
        </w:r>
        <w:r>
          <w:instrText xml:space="preserve"> HYPERLINK "</w:instrText>
        </w:r>
        <w:r w:rsidRPr="00C11B52">
          <w:instrText>https://www.bilibili.com/video/BV1VK411J74a/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https://www.bilibili.com/video/BV1VK411J74a/</w:t>
        </w:r>
        <w:r>
          <w:fldChar w:fldCharType="end"/>
        </w:r>
      </w:ins>
    </w:p>
    <w:p w14:paraId="09B533A2" w14:textId="77777777" w:rsidR="00C11B52" w:rsidRDefault="00C11B52" w:rsidP="00C11B52">
      <w:pPr>
        <w:rPr>
          <w:ins w:id="816" w:author="Administrator" w:date="2020-12-05T09:56:00Z"/>
        </w:rPr>
      </w:pPr>
    </w:p>
    <w:p w14:paraId="078A85FA" w14:textId="77777777" w:rsidR="00C11B52" w:rsidRDefault="00C11B52" w:rsidP="00C11B52">
      <w:pPr>
        <w:rPr>
          <w:ins w:id="817" w:author="Administrator" w:date="2020-12-05T09:56:00Z"/>
        </w:rPr>
      </w:pPr>
      <w:ins w:id="818" w:author="Administrator" w:date="2020-12-05T09:56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"https://www.bilibili.com/video/BV13k4y1B7ME/"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经典怀旧《仙境传说》双版本单机版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RO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一键端三转全新地图和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BOSS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工具演示</w:t>
        </w:r>
        <w:r>
          <w:fldChar w:fldCharType="end"/>
        </w:r>
      </w:ins>
    </w:p>
    <w:p w14:paraId="68427D2B" w14:textId="77777777" w:rsidR="00C11B52" w:rsidRDefault="00C11B52" w:rsidP="00C11B52">
      <w:pPr>
        <w:rPr>
          <w:ins w:id="819" w:author="Administrator" w:date="2020-12-05T09:56:00Z"/>
        </w:rPr>
      </w:pPr>
      <w:ins w:id="820" w:author="Administrator" w:date="2020-12-05T09:56:00Z">
        <w:r>
          <w:rPr>
            <w:rFonts w:hint="eastAsia"/>
          </w:rPr>
          <w:t>链接：</w:t>
        </w:r>
        <w:r>
          <w:t xml:space="preserve">https://pan.baidu.com/s/1x9P5uvZXWSkWRVHC2epLDQ </w:t>
        </w:r>
      </w:ins>
    </w:p>
    <w:p w14:paraId="59C8C10C" w14:textId="77777777" w:rsidR="00C11B52" w:rsidRDefault="00C11B52" w:rsidP="00C11B52">
      <w:pPr>
        <w:rPr>
          <w:ins w:id="821" w:author="Administrator" w:date="2020-12-05T09:56:00Z"/>
        </w:rPr>
      </w:pPr>
      <w:ins w:id="822" w:author="Administrator" w:date="2020-12-05T09:56:00Z">
        <w:r>
          <w:rPr>
            <w:rFonts w:hint="eastAsia"/>
          </w:rPr>
          <w:t>提取码：</w:t>
        </w:r>
        <w:proofErr w:type="spellStart"/>
        <w:r>
          <w:t>cfhf</w:t>
        </w:r>
        <w:proofErr w:type="spellEnd"/>
        <w:r>
          <w:t xml:space="preserve"> </w:t>
        </w:r>
      </w:ins>
    </w:p>
    <w:p w14:paraId="05A2CED1" w14:textId="77777777" w:rsidR="00C11B52" w:rsidRDefault="00C11B52" w:rsidP="00C11B52">
      <w:pPr>
        <w:rPr>
          <w:ins w:id="823" w:author="Administrator" w:date="2020-12-05T09:56:00Z"/>
        </w:rPr>
      </w:pPr>
      <w:ins w:id="824" w:author="Administrator" w:date="2020-12-05T09:5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1E4D927" w14:textId="77777777" w:rsidR="00C11B52" w:rsidRDefault="00C11B52" w:rsidP="00C11B52">
      <w:pPr>
        <w:rPr>
          <w:ins w:id="825" w:author="Administrator" w:date="2020-12-05T09:56:00Z"/>
        </w:rPr>
      </w:pPr>
      <w:ins w:id="826" w:author="Administrator" w:date="2020-12-05T09:5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https://www.bilibili.com/video/BV13k4y1B7ME/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https://www.bilibili.com/video/BV13k4y1B7ME/</w:t>
        </w:r>
        <w:r>
          <w:fldChar w:fldCharType="end"/>
        </w:r>
      </w:ins>
    </w:p>
    <w:p w14:paraId="536B93F8" w14:textId="77777777" w:rsidR="00C11B52" w:rsidRDefault="00C11B52" w:rsidP="00C11B52">
      <w:pPr>
        <w:rPr>
          <w:ins w:id="827" w:author="Administrator" w:date="2020-12-05T09:56:00Z"/>
        </w:rPr>
      </w:pPr>
    </w:p>
    <w:p w14:paraId="61187306" w14:textId="77777777" w:rsidR="00C11B52" w:rsidRDefault="00C11B52" w:rsidP="00C11B52">
      <w:pPr>
        <w:rPr>
          <w:ins w:id="828" w:author="Administrator" w:date="2020-12-05T09:57:00Z"/>
        </w:rPr>
      </w:pPr>
      <w:ins w:id="829" w:author="Administrator" w:date="2020-12-05T09:57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"https://www.bilibili.com/video/BV13f4y1R7GM/"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经典魔幻史诗级网游《神魔大陆》狼族来袭架设教程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02019688" w14:textId="77777777" w:rsidR="00C11B52" w:rsidRDefault="00C11B52" w:rsidP="00C11B52">
      <w:pPr>
        <w:rPr>
          <w:ins w:id="830" w:author="Administrator" w:date="2020-12-05T09:57:00Z"/>
        </w:rPr>
      </w:pPr>
      <w:ins w:id="831" w:author="Administrator" w:date="2020-12-05T09:57:00Z">
        <w:r>
          <w:rPr>
            <w:rFonts w:hint="eastAsia"/>
          </w:rPr>
          <w:t>链接：</w:t>
        </w:r>
        <w:r>
          <w:t xml:space="preserve">https://pan.baidu.com/s/1TCGIUMSD6l_DoXrydzxzDg </w:t>
        </w:r>
      </w:ins>
    </w:p>
    <w:p w14:paraId="11F8A1B9" w14:textId="77777777" w:rsidR="00C11B52" w:rsidRDefault="00C11B52" w:rsidP="00C11B52">
      <w:pPr>
        <w:rPr>
          <w:ins w:id="832" w:author="Administrator" w:date="2020-12-05T09:57:00Z"/>
        </w:rPr>
      </w:pPr>
      <w:ins w:id="833" w:author="Administrator" w:date="2020-12-05T09:57:00Z">
        <w:r>
          <w:rPr>
            <w:rFonts w:hint="eastAsia"/>
          </w:rPr>
          <w:t>提取码：</w:t>
        </w:r>
        <w:r>
          <w:t xml:space="preserve">gq1n </w:t>
        </w:r>
      </w:ins>
    </w:p>
    <w:p w14:paraId="0A60E02C" w14:textId="77777777" w:rsidR="00C11B52" w:rsidRDefault="00C11B52" w:rsidP="00C11B52">
      <w:pPr>
        <w:rPr>
          <w:ins w:id="834" w:author="Administrator" w:date="2020-12-05T09:57:00Z"/>
        </w:rPr>
      </w:pPr>
      <w:ins w:id="835" w:author="Administrator" w:date="2020-12-05T09:5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184B7AC" w14:textId="77777777" w:rsidR="00C11B52" w:rsidRDefault="00C11B52" w:rsidP="00C11B52">
      <w:pPr>
        <w:rPr>
          <w:ins w:id="836" w:author="Administrator" w:date="2020-12-05T09:57:00Z"/>
        </w:rPr>
      </w:pPr>
      <w:ins w:id="837" w:author="Administrator" w:date="2020-12-05T09:5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https://www.bilibili.com/video/BV13f4y1R7GM/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https://www.bilibili.com/video/BV13f4y1R7GM/</w:t>
        </w:r>
        <w:r>
          <w:fldChar w:fldCharType="end"/>
        </w:r>
      </w:ins>
    </w:p>
    <w:p w14:paraId="1B872A76" w14:textId="77777777" w:rsidR="00C11B52" w:rsidRDefault="00C11B52" w:rsidP="00C11B52">
      <w:pPr>
        <w:rPr>
          <w:ins w:id="838" w:author="Administrator" w:date="2020-12-05T09:57:00Z"/>
        </w:rPr>
      </w:pPr>
    </w:p>
    <w:p w14:paraId="2B74B6B4" w14:textId="77777777" w:rsidR="00C11B52" w:rsidRDefault="00C11B52" w:rsidP="00C11B52">
      <w:pPr>
        <w:rPr>
          <w:ins w:id="839" w:author="Administrator" w:date="2020-12-05T09:57:00Z"/>
        </w:rPr>
      </w:pPr>
    </w:p>
    <w:p w14:paraId="3791D5F5" w14:textId="77777777" w:rsidR="00C11B52" w:rsidRDefault="00C11B52" w:rsidP="00C11B52">
      <w:pPr>
        <w:rPr>
          <w:ins w:id="840" w:author="Administrator" w:date="2020-12-05T09:57:00Z"/>
        </w:rPr>
      </w:pPr>
      <w:ins w:id="841" w:author="Administrator" w:date="2020-12-05T09:57:00Z">
        <w:r>
          <w:lastRenderedPageBreak/>
          <w:fldChar w:fldCharType="begin"/>
        </w:r>
        <w:r>
          <w:instrText xml:space="preserve"> HYPERLINK "https://www.bilibili.com/video/BV1LT4y1E76E/"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经典怀旧网游《新天龙八部》桃花岛单机版架设教程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工具演示</w:t>
        </w:r>
        <w:r>
          <w:fldChar w:fldCharType="end"/>
        </w:r>
      </w:ins>
    </w:p>
    <w:p w14:paraId="70C9E52D" w14:textId="1BA00B84" w:rsidR="00C11B52" w:rsidRDefault="00C11B52" w:rsidP="00C11B52">
      <w:pPr>
        <w:rPr>
          <w:ins w:id="842" w:author="Administrator" w:date="2020-12-05T09:58:00Z"/>
        </w:rPr>
      </w:pPr>
      <w:ins w:id="843" w:author="Administrator" w:date="2020-12-05T09:58:00Z">
        <w:r>
          <w:rPr>
            <w:rFonts w:hint="eastAsia"/>
          </w:rPr>
          <w:t>链接：</w:t>
        </w:r>
        <w:r>
          <w:t>https://pan.baidu.com/s/1jFCUGG6Pp04E5beZYQv6jA</w:t>
        </w:r>
      </w:ins>
      <w:ins w:id="844" w:author="Liu Zhuoran" w:date="2021-01-13T17:52:00Z">
        <w:r w:rsidR="0085560A">
          <w:t>/</w:t>
        </w:r>
      </w:ins>
      <w:ins w:id="845" w:author="Administrator" w:date="2020-12-05T09:58:00Z">
        <w:r>
          <w:t xml:space="preserve"> </w:t>
        </w:r>
      </w:ins>
    </w:p>
    <w:p w14:paraId="0C69F300" w14:textId="77777777" w:rsidR="00C11B52" w:rsidRDefault="00C11B52" w:rsidP="00C11B52">
      <w:pPr>
        <w:rPr>
          <w:ins w:id="846" w:author="Administrator" w:date="2020-12-05T09:58:00Z"/>
        </w:rPr>
      </w:pPr>
      <w:ins w:id="847" w:author="Administrator" w:date="2020-12-05T09:58:00Z">
        <w:r>
          <w:rPr>
            <w:rFonts w:hint="eastAsia"/>
          </w:rPr>
          <w:t>提取码：</w:t>
        </w:r>
        <w:r>
          <w:t xml:space="preserve">yb80 </w:t>
        </w:r>
      </w:ins>
    </w:p>
    <w:p w14:paraId="579C0005" w14:textId="77777777" w:rsidR="00C11B52" w:rsidRDefault="00C11B52" w:rsidP="00C11B52">
      <w:pPr>
        <w:rPr>
          <w:ins w:id="848" w:author="Administrator" w:date="2020-12-05T09:58:00Z"/>
        </w:rPr>
      </w:pPr>
      <w:ins w:id="849" w:author="Administrator" w:date="2020-12-05T09:5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6B9A26D" w14:textId="77777777" w:rsidR="00C11B52" w:rsidRDefault="00C11B52" w:rsidP="00C11B52">
      <w:pPr>
        <w:rPr>
          <w:ins w:id="850" w:author="Administrator" w:date="2020-12-05T09:58:00Z"/>
        </w:rPr>
      </w:pPr>
      <w:ins w:id="851" w:author="Administrator" w:date="2020-12-05T09:5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https://www.bilibili.com/video/BV1LT4y1E76E/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https://www.bilibili.com/video/BV1LT4y1E76E/</w:t>
        </w:r>
        <w:r>
          <w:fldChar w:fldCharType="end"/>
        </w:r>
      </w:ins>
    </w:p>
    <w:p w14:paraId="6A98E492" w14:textId="77777777" w:rsidR="00C11B52" w:rsidRDefault="00C11B52" w:rsidP="00C11B52">
      <w:pPr>
        <w:rPr>
          <w:ins w:id="852" w:author="Administrator" w:date="2020-12-05T09:58:00Z"/>
        </w:rPr>
      </w:pPr>
    </w:p>
    <w:p w14:paraId="06859EFE" w14:textId="77777777" w:rsidR="00C11B52" w:rsidRDefault="00C11B52" w:rsidP="00C11B52">
      <w:pPr>
        <w:rPr>
          <w:ins w:id="853" w:author="Administrator" w:date="2020-12-05T09:58:00Z"/>
        </w:rPr>
      </w:pPr>
      <w:ins w:id="854" w:author="Administrator" w:date="2020-12-05T09:58:00Z">
        <w:r>
          <w:fldChar w:fldCharType="begin"/>
        </w:r>
        <w:r>
          <w:instrText xml:space="preserve"> HYPERLINK "https://www.bilibili.com/video/BV1mK4y1s7bk/"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很萌很暴力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双端《地城之光》单机版一键试玩</w:t>
        </w:r>
        <w:r>
          <w:fldChar w:fldCharType="end"/>
        </w:r>
      </w:ins>
    </w:p>
    <w:p w14:paraId="4F31239B" w14:textId="77777777" w:rsidR="00C11B52" w:rsidRDefault="00C11B52" w:rsidP="00C11B52">
      <w:pPr>
        <w:rPr>
          <w:ins w:id="855" w:author="Administrator" w:date="2020-12-05T09:58:00Z"/>
        </w:rPr>
      </w:pPr>
      <w:ins w:id="856" w:author="Administrator" w:date="2020-12-05T09:58:00Z">
        <w:r>
          <w:rPr>
            <w:rFonts w:hint="eastAsia"/>
          </w:rPr>
          <w:t>链接：</w:t>
        </w:r>
        <w:r>
          <w:t xml:space="preserve">https://pan.baidu.com/s/1qWSVFyazjmBivXOrtS4M6Q </w:t>
        </w:r>
      </w:ins>
    </w:p>
    <w:p w14:paraId="2B2FC707" w14:textId="77777777" w:rsidR="00C11B52" w:rsidRDefault="00C11B52" w:rsidP="00C11B52">
      <w:pPr>
        <w:rPr>
          <w:ins w:id="857" w:author="Administrator" w:date="2020-12-05T09:58:00Z"/>
        </w:rPr>
      </w:pPr>
      <w:ins w:id="858" w:author="Administrator" w:date="2020-12-05T09:58:00Z">
        <w:r>
          <w:rPr>
            <w:rFonts w:hint="eastAsia"/>
          </w:rPr>
          <w:t>提取码：</w:t>
        </w:r>
        <w:r>
          <w:t xml:space="preserve">7n53 </w:t>
        </w:r>
      </w:ins>
    </w:p>
    <w:p w14:paraId="62F32996" w14:textId="77777777" w:rsidR="00C11B52" w:rsidRDefault="00C11B52" w:rsidP="00C11B52">
      <w:pPr>
        <w:rPr>
          <w:ins w:id="859" w:author="Administrator" w:date="2020-12-05T09:58:00Z"/>
        </w:rPr>
      </w:pPr>
      <w:ins w:id="860" w:author="Administrator" w:date="2020-12-05T09:58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58F5BBA" w14:textId="77777777" w:rsidR="00C11B52" w:rsidRDefault="00C11B52" w:rsidP="00C11B52">
      <w:pPr>
        <w:rPr>
          <w:ins w:id="861" w:author="Administrator" w:date="2020-12-05T09:59:00Z"/>
        </w:rPr>
      </w:pPr>
      <w:ins w:id="862" w:author="Administrator" w:date="2020-12-05T09:59:00Z">
        <w:r>
          <w:fldChar w:fldCharType="begin"/>
        </w:r>
        <w:r>
          <w:instrText xml:space="preserve"> HYPERLINK "</w:instrText>
        </w:r>
        <w:r w:rsidRPr="00C11B52">
          <w:instrText>https://www.bilibili.com/video/BV1mK4y1s7bk/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https://www.bilibili.com/video/BV1mK4y1s7bk/</w:t>
        </w:r>
        <w:r>
          <w:fldChar w:fldCharType="end"/>
        </w:r>
      </w:ins>
    </w:p>
    <w:p w14:paraId="07BEA832" w14:textId="77777777" w:rsidR="00C11B52" w:rsidRDefault="00C11B52" w:rsidP="00C11B52">
      <w:pPr>
        <w:rPr>
          <w:ins w:id="863" w:author="Administrator" w:date="2020-12-05T09:59:00Z"/>
        </w:rPr>
      </w:pPr>
    </w:p>
    <w:p w14:paraId="38472D6D" w14:textId="77777777" w:rsidR="00C11B52" w:rsidRDefault="00C11B52" w:rsidP="00C11B52">
      <w:pPr>
        <w:rPr>
          <w:ins w:id="864" w:author="Administrator" w:date="2020-12-05T09:59:00Z"/>
        </w:rPr>
      </w:pPr>
      <w:ins w:id="865" w:author="Administrator" w:date="2020-12-05T09:59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"https://www.bilibili.com/video/BV1Fi4y137Np/"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经典网页游戏《九天星辰决》单机版架设教程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1DA68F55" w14:textId="77777777" w:rsidR="00C11B52" w:rsidRDefault="00C11B52" w:rsidP="00C11B52">
      <w:pPr>
        <w:rPr>
          <w:ins w:id="866" w:author="Administrator" w:date="2020-12-05T09:59:00Z"/>
        </w:rPr>
      </w:pPr>
      <w:ins w:id="867" w:author="Administrator" w:date="2020-12-05T09:59:00Z">
        <w:r>
          <w:rPr>
            <w:rFonts w:hint="eastAsia"/>
          </w:rPr>
          <w:t>链接：</w:t>
        </w:r>
        <w:r>
          <w:t xml:space="preserve">https://pan.baidu.com/s/1bAovZ8Dw77sgYS9o29IWGw </w:t>
        </w:r>
      </w:ins>
    </w:p>
    <w:p w14:paraId="19D57677" w14:textId="77777777" w:rsidR="00C11B52" w:rsidRDefault="00C11B52" w:rsidP="00C11B52">
      <w:pPr>
        <w:rPr>
          <w:ins w:id="868" w:author="Administrator" w:date="2020-12-05T09:59:00Z"/>
        </w:rPr>
      </w:pPr>
      <w:ins w:id="869" w:author="Administrator" w:date="2020-12-05T09:59:00Z">
        <w:r>
          <w:rPr>
            <w:rFonts w:hint="eastAsia"/>
          </w:rPr>
          <w:t>提取码：</w:t>
        </w:r>
        <w:proofErr w:type="spellStart"/>
        <w:r>
          <w:t>nsif</w:t>
        </w:r>
        <w:proofErr w:type="spellEnd"/>
        <w:r>
          <w:t xml:space="preserve"> </w:t>
        </w:r>
      </w:ins>
    </w:p>
    <w:p w14:paraId="2D2E6AC1" w14:textId="77777777" w:rsidR="00C11B52" w:rsidRDefault="00C11B52" w:rsidP="00C11B52">
      <w:pPr>
        <w:rPr>
          <w:ins w:id="870" w:author="Administrator" w:date="2020-12-05T09:59:00Z"/>
        </w:rPr>
      </w:pPr>
      <w:ins w:id="871" w:author="Administrator" w:date="2020-12-05T09:5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8C23871" w14:textId="77777777" w:rsidR="00C11B52" w:rsidRDefault="00C11B52" w:rsidP="00C11B52">
      <w:pPr>
        <w:rPr>
          <w:ins w:id="872" w:author="Administrator" w:date="2020-12-05T09:59:00Z"/>
        </w:rPr>
      </w:pPr>
      <w:ins w:id="873" w:author="Administrator" w:date="2020-12-05T09:59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C11B52">
          <w:instrText>https://www.bilibili.com/video/BV1Fi4y137Np/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https://www.bilibili.com/video/BV1Fi4y137Np/</w:t>
        </w:r>
        <w:r>
          <w:fldChar w:fldCharType="end"/>
        </w:r>
      </w:ins>
    </w:p>
    <w:p w14:paraId="7DFC2814" w14:textId="77777777" w:rsidR="00C11B52" w:rsidRDefault="00C11B52" w:rsidP="00C11B52">
      <w:pPr>
        <w:rPr>
          <w:ins w:id="874" w:author="Administrator" w:date="2020-12-05T09:59:00Z"/>
        </w:rPr>
      </w:pPr>
    </w:p>
    <w:p w14:paraId="4D9A9016" w14:textId="77777777" w:rsidR="00C11B52" w:rsidRDefault="00C11B52" w:rsidP="00C11B52">
      <w:pPr>
        <w:rPr>
          <w:ins w:id="875" w:author="Administrator" w:date="2020-12-05T09:59:00Z"/>
        </w:rPr>
      </w:pPr>
      <w:ins w:id="876" w:author="Administrator" w:date="2020-12-05T09:59:00Z">
        <w:r>
          <w:fldChar w:fldCharType="begin"/>
        </w:r>
        <w:r>
          <w:instrText xml:space="preserve"> HYPERLINK "https://www.bilibili.com/video/BV1iV41167fh/"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经典怀旧网游《惊天动地》</w:t>
        </w:r>
        <w:r>
          <w:rPr>
            <w:rStyle w:val="a3"/>
            <w:rFonts w:ascii="Segoe UI Symbol" w:hAnsi="Segoe UI Symbol" w:cs="Segoe UI Symbol"/>
            <w:color w:val="00A1D6"/>
            <w:shd w:val="clear" w:color="auto" w:fill="FFFFFF"/>
          </w:rPr>
          <w:t>★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三变单机版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完美三变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ep8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，试玩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工具使用教程</w:t>
        </w:r>
        <w:r>
          <w:fldChar w:fldCharType="end"/>
        </w:r>
      </w:ins>
    </w:p>
    <w:p w14:paraId="3D96698B" w14:textId="77777777" w:rsidR="00C11B52" w:rsidRDefault="00C11B52" w:rsidP="00C11B52">
      <w:pPr>
        <w:rPr>
          <w:ins w:id="877" w:author="Administrator" w:date="2020-12-05T09:59:00Z"/>
        </w:rPr>
      </w:pPr>
      <w:ins w:id="878" w:author="Administrator" w:date="2020-12-05T09:59:00Z">
        <w:r>
          <w:rPr>
            <w:rFonts w:hint="eastAsia"/>
          </w:rPr>
          <w:t>链接：</w:t>
        </w:r>
        <w:r>
          <w:t xml:space="preserve">https://pan.baidu.com/s/1lBBVPyVmtFqPesK805-X4Q </w:t>
        </w:r>
      </w:ins>
    </w:p>
    <w:p w14:paraId="4E5BD342" w14:textId="77777777" w:rsidR="00C11B52" w:rsidRDefault="00C11B52" w:rsidP="00C11B52">
      <w:pPr>
        <w:rPr>
          <w:ins w:id="879" w:author="Administrator" w:date="2020-12-05T09:59:00Z"/>
        </w:rPr>
      </w:pPr>
      <w:ins w:id="880" w:author="Administrator" w:date="2020-12-05T09:59:00Z">
        <w:r>
          <w:rPr>
            <w:rFonts w:hint="eastAsia"/>
          </w:rPr>
          <w:t>提取码：</w:t>
        </w:r>
        <w:r>
          <w:t xml:space="preserve">w8xt </w:t>
        </w:r>
      </w:ins>
    </w:p>
    <w:p w14:paraId="33C47C0B" w14:textId="77777777" w:rsidR="00C11B52" w:rsidRDefault="00C11B52" w:rsidP="00C11B52">
      <w:pPr>
        <w:rPr>
          <w:ins w:id="881" w:author="Administrator" w:date="2020-12-05T09:59:00Z"/>
        </w:rPr>
      </w:pPr>
      <w:ins w:id="882" w:author="Administrator" w:date="2020-12-05T09:5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3D78F82" w14:textId="77777777" w:rsidR="00C11B52" w:rsidRDefault="0078404B" w:rsidP="00C11B52">
      <w:pPr>
        <w:rPr>
          <w:ins w:id="883" w:author="Administrator" w:date="2020-12-05T10:00:00Z"/>
        </w:rPr>
      </w:pPr>
      <w:ins w:id="884" w:author="Administrator" w:date="2020-12-05T10:00:00Z">
        <w:r>
          <w:fldChar w:fldCharType="begin"/>
        </w:r>
        <w:r>
          <w:instrText xml:space="preserve"> HYPERLINK "</w:instrText>
        </w:r>
      </w:ins>
      <w:ins w:id="885" w:author="Administrator" w:date="2020-12-05T09:59:00Z">
        <w:r w:rsidRPr="0078404B">
          <w:instrText>https://www.bilibili.com/video/BV1iV41167fh/</w:instrText>
        </w:r>
      </w:ins>
      <w:ins w:id="886" w:author="Administrator" w:date="2020-12-05T10:00:00Z">
        <w:r>
          <w:instrText xml:space="preserve">" </w:instrText>
        </w:r>
        <w:r>
          <w:fldChar w:fldCharType="separate"/>
        </w:r>
      </w:ins>
      <w:ins w:id="887" w:author="Administrator" w:date="2020-12-05T09:59:00Z">
        <w:r w:rsidRPr="0010102B">
          <w:rPr>
            <w:rStyle w:val="a3"/>
          </w:rPr>
          <w:t>https://www.bilibili.com/video/BV1iV41167fh/</w:t>
        </w:r>
      </w:ins>
      <w:ins w:id="888" w:author="Administrator" w:date="2020-12-05T10:00:00Z">
        <w:r>
          <w:fldChar w:fldCharType="end"/>
        </w:r>
      </w:ins>
    </w:p>
    <w:p w14:paraId="4FA93C14" w14:textId="77777777" w:rsidR="0078404B" w:rsidRDefault="0078404B" w:rsidP="00C11B52">
      <w:pPr>
        <w:rPr>
          <w:ins w:id="889" w:author="Administrator" w:date="2020-12-05T10:00:00Z"/>
        </w:rPr>
      </w:pPr>
    </w:p>
    <w:p w14:paraId="2A729A8B" w14:textId="77777777" w:rsidR="0078404B" w:rsidRDefault="0078404B" w:rsidP="00C11B52">
      <w:pPr>
        <w:rPr>
          <w:ins w:id="890" w:author="Administrator" w:date="2020-12-05T10:00:00Z"/>
        </w:rPr>
      </w:pPr>
      <w:ins w:id="891" w:author="Administrator" w:date="2020-12-05T10:00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"https://www.bilibili.com/video/BV1u5411e7WN/"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经典萌系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版卡通网游《露娜》单机版架设教程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工具使用</w:t>
        </w:r>
        <w:r>
          <w:fldChar w:fldCharType="end"/>
        </w:r>
      </w:ins>
    </w:p>
    <w:p w14:paraId="099F80B8" w14:textId="77777777" w:rsidR="0078404B" w:rsidRDefault="0078404B" w:rsidP="0078404B">
      <w:pPr>
        <w:rPr>
          <w:ins w:id="892" w:author="Administrator" w:date="2020-12-05T10:00:00Z"/>
        </w:rPr>
      </w:pPr>
      <w:ins w:id="893" w:author="Administrator" w:date="2020-12-05T10:00:00Z">
        <w:r>
          <w:rPr>
            <w:rFonts w:hint="eastAsia"/>
          </w:rPr>
          <w:t>链接：</w:t>
        </w:r>
        <w:r>
          <w:t xml:space="preserve">https://pan.baidu.com/s/1Sj5PZ0t8c107FijRE2b8mw </w:t>
        </w:r>
      </w:ins>
    </w:p>
    <w:p w14:paraId="4719CB7D" w14:textId="77777777" w:rsidR="0078404B" w:rsidRDefault="0078404B" w:rsidP="0078404B">
      <w:pPr>
        <w:rPr>
          <w:ins w:id="894" w:author="Administrator" w:date="2020-12-05T10:00:00Z"/>
        </w:rPr>
      </w:pPr>
      <w:ins w:id="895" w:author="Administrator" w:date="2020-12-05T10:00:00Z">
        <w:r>
          <w:rPr>
            <w:rFonts w:hint="eastAsia"/>
          </w:rPr>
          <w:t>提取码：</w:t>
        </w:r>
        <w:r>
          <w:t xml:space="preserve">j73p </w:t>
        </w:r>
      </w:ins>
    </w:p>
    <w:p w14:paraId="43A0608A" w14:textId="77777777" w:rsidR="0078404B" w:rsidRDefault="0078404B" w:rsidP="0078404B">
      <w:pPr>
        <w:rPr>
          <w:ins w:id="896" w:author="Administrator" w:date="2020-12-05T10:00:00Z"/>
        </w:rPr>
      </w:pPr>
      <w:ins w:id="897" w:author="Administrator" w:date="2020-12-05T10:0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AA457B6" w14:textId="77777777" w:rsidR="0078404B" w:rsidRDefault="0078404B" w:rsidP="0078404B">
      <w:pPr>
        <w:rPr>
          <w:ins w:id="898" w:author="Administrator" w:date="2020-12-05T10:00:00Z"/>
        </w:rPr>
      </w:pPr>
      <w:ins w:id="899" w:author="Administrator" w:date="2020-12-05T10:00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https://www.bilibili.com/video/BV1u5411e7WN/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https://www.bilibili.com/video/BV1u5411e7WN/</w:t>
        </w:r>
        <w:r>
          <w:fldChar w:fldCharType="end"/>
        </w:r>
      </w:ins>
    </w:p>
    <w:p w14:paraId="0DC5C932" w14:textId="77777777" w:rsidR="0078404B" w:rsidRDefault="0078404B" w:rsidP="0078404B">
      <w:pPr>
        <w:rPr>
          <w:ins w:id="900" w:author="Administrator" w:date="2020-12-05T10:00:00Z"/>
        </w:rPr>
      </w:pPr>
    </w:p>
    <w:p w14:paraId="77C4422D" w14:textId="77777777" w:rsidR="0078404B" w:rsidRDefault="0078404B" w:rsidP="0078404B">
      <w:pPr>
        <w:rPr>
          <w:ins w:id="901" w:author="Administrator" w:date="2020-12-05T10:00:00Z"/>
        </w:rPr>
      </w:pPr>
      <w:ins w:id="902" w:author="Administrator" w:date="2020-12-05T10:00:00Z">
        <w:r>
          <w:fldChar w:fldCharType="begin"/>
        </w:r>
        <w:r>
          <w:instrText xml:space="preserve"> HYPERLINK "https://www.bilibili.com/video/BV1XV41167LM/"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经典怀旧网游《凤舞天骄单机版》架设教程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3F2BAF56" w14:textId="77777777" w:rsidR="0078404B" w:rsidRDefault="0078404B" w:rsidP="0078404B">
      <w:pPr>
        <w:rPr>
          <w:ins w:id="903" w:author="Administrator" w:date="2020-12-05T10:00:00Z"/>
        </w:rPr>
      </w:pPr>
      <w:ins w:id="904" w:author="Administrator" w:date="2020-12-05T10:00:00Z">
        <w:r>
          <w:rPr>
            <w:rFonts w:hint="eastAsia"/>
          </w:rPr>
          <w:t>链接：</w:t>
        </w:r>
        <w:r>
          <w:t xml:space="preserve">https://pan.baidu.com/s/1f318mdTdBBLxMZW2TxBNSw </w:t>
        </w:r>
      </w:ins>
    </w:p>
    <w:p w14:paraId="09F23ACE" w14:textId="77777777" w:rsidR="0078404B" w:rsidRDefault="0078404B" w:rsidP="0078404B">
      <w:pPr>
        <w:rPr>
          <w:ins w:id="905" w:author="Administrator" w:date="2020-12-05T10:00:00Z"/>
        </w:rPr>
      </w:pPr>
      <w:ins w:id="906" w:author="Administrator" w:date="2020-12-05T10:00:00Z">
        <w:r>
          <w:rPr>
            <w:rFonts w:hint="eastAsia"/>
          </w:rPr>
          <w:t>提取码：</w:t>
        </w:r>
        <w:r>
          <w:t xml:space="preserve">o8ue </w:t>
        </w:r>
      </w:ins>
    </w:p>
    <w:p w14:paraId="2CC6AC08" w14:textId="77777777" w:rsidR="0078404B" w:rsidRDefault="0078404B" w:rsidP="0078404B">
      <w:pPr>
        <w:rPr>
          <w:ins w:id="907" w:author="Administrator" w:date="2020-12-05T10:00:00Z"/>
        </w:rPr>
      </w:pPr>
      <w:ins w:id="908" w:author="Administrator" w:date="2020-12-05T10:0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CC2756A" w14:textId="77777777" w:rsidR="0078404B" w:rsidRDefault="0078404B" w:rsidP="0078404B">
      <w:pPr>
        <w:rPr>
          <w:ins w:id="909" w:author="Administrator" w:date="2020-12-05T10:00:00Z"/>
        </w:rPr>
      </w:pPr>
      <w:ins w:id="910" w:author="Administrator" w:date="2020-12-05T10:0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https://www.bilibili.com/video/BV1XV41167LM/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https://www.bilibili.com/video/BV1XV41167LM/</w:t>
        </w:r>
        <w:r>
          <w:fldChar w:fldCharType="end"/>
        </w:r>
      </w:ins>
    </w:p>
    <w:p w14:paraId="2B1F3A6D" w14:textId="77777777" w:rsidR="0078404B" w:rsidRDefault="0078404B" w:rsidP="0078404B">
      <w:pPr>
        <w:rPr>
          <w:ins w:id="911" w:author="Administrator" w:date="2020-12-05T10:00:00Z"/>
        </w:rPr>
      </w:pPr>
    </w:p>
    <w:p w14:paraId="6811360C" w14:textId="77777777" w:rsidR="0078404B" w:rsidRDefault="0078404B" w:rsidP="0078404B">
      <w:pPr>
        <w:rPr>
          <w:ins w:id="912" w:author="Administrator" w:date="2020-12-05T10:01:00Z"/>
        </w:rPr>
      </w:pPr>
      <w:ins w:id="913" w:author="Administrator" w:date="2020-12-05T10:01:00Z">
        <w:r>
          <w:fldChar w:fldCharType="begin"/>
        </w:r>
        <w:r>
          <w:instrText xml:space="preserve"> HYPERLINK "https://www.bilibili.com/video/BV1Ra4y1h794/"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完美世界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09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经典怀旧《神鬼传奇众神版》单机架设教程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77534B04" w14:textId="77777777" w:rsidR="0078404B" w:rsidRDefault="0078404B" w:rsidP="0078404B">
      <w:pPr>
        <w:rPr>
          <w:ins w:id="914" w:author="Administrator" w:date="2020-12-05T10:01:00Z"/>
        </w:rPr>
      </w:pPr>
      <w:ins w:id="915" w:author="Administrator" w:date="2020-12-05T10:01:00Z">
        <w:r>
          <w:rPr>
            <w:rFonts w:hint="eastAsia"/>
          </w:rPr>
          <w:t>链接：</w:t>
        </w:r>
        <w:r>
          <w:t xml:space="preserve">https://pan.baidu.com/s/1iKXhyAovzAS1DFegMHz1Ww </w:t>
        </w:r>
      </w:ins>
    </w:p>
    <w:p w14:paraId="5171BE6E" w14:textId="77777777" w:rsidR="0078404B" w:rsidRDefault="0078404B" w:rsidP="0078404B">
      <w:pPr>
        <w:rPr>
          <w:ins w:id="916" w:author="Administrator" w:date="2020-12-05T10:01:00Z"/>
        </w:rPr>
      </w:pPr>
      <w:ins w:id="917" w:author="Administrator" w:date="2020-12-05T10:01:00Z">
        <w:r>
          <w:rPr>
            <w:rFonts w:hint="eastAsia"/>
          </w:rPr>
          <w:t>提取码：</w:t>
        </w:r>
        <w:r>
          <w:t xml:space="preserve">5fa0 </w:t>
        </w:r>
      </w:ins>
    </w:p>
    <w:p w14:paraId="13A3640C" w14:textId="77777777" w:rsidR="0078404B" w:rsidRDefault="0078404B" w:rsidP="0078404B">
      <w:pPr>
        <w:rPr>
          <w:ins w:id="918" w:author="Administrator" w:date="2020-12-05T10:01:00Z"/>
        </w:rPr>
      </w:pPr>
      <w:ins w:id="919" w:author="Administrator" w:date="2020-12-05T10:0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E41CAEA" w14:textId="77777777" w:rsidR="0078404B" w:rsidRDefault="0078404B" w:rsidP="0078404B">
      <w:pPr>
        <w:rPr>
          <w:ins w:id="920" w:author="Administrator" w:date="2020-12-05T10:01:00Z"/>
        </w:rPr>
      </w:pPr>
      <w:ins w:id="921" w:author="Administrator" w:date="2020-12-05T10:0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https://www.bilibili.com/video/BV1Ra4y1h794/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https://www.bilibili.com/video/BV1Ra4y1h794/</w:t>
        </w:r>
        <w:r>
          <w:fldChar w:fldCharType="end"/>
        </w:r>
      </w:ins>
    </w:p>
    <w:p w14:paraId="3D1279CE" w14:textId="77777777" w:rsidR="0078404B" w:rsidRDefault="0078404B" w:rsidP="0078404B">
      <w:pPr>
        <w:rPr>
          <w:ins w:id="922" w:author="Administrator" w:date="2020-12-05T10:01:00Z"/>
        </w:rPr>
      </w:pPr>
    </w:p>
    <w:p w14:paraId="08D7A4FD" w14:textId="77777777" w:rsidR="0078404B" w:rsidRDefault="0078404B" w:rsidP="0078404B">
      <w:pPr>
        <w:rPr>
          <w:ins w:id="923" w:author="Administrator" w:date="2020-12-05T10:01:00Z"/>
        </w:rPr>
      </w:pPr>
    </w:p>
    <w:p w14:paraId="53E12685" w14:textId="77777777" w:rsidR="0078404B" w:rsidRDefault="0078404B" w:rsidP="0078404B">
      <w:pPr>
        <w:rPr>
          <w:ins w:id="924" w:author="Administrator" w:date="2020-12-05T10:01:00Z"/>
        </w:rPr>
      </w:pPr>
    </w:p>
    <w:p w14:paraId="7F8FA763" w14:textId="77777777" w:rsidR="0078404B" w:rsidRDefault="0078404B" w:rsidP="0078404B">
      <w:pPr>
        <w:rPr>
          <w:ins w:id="925" w:author="Administrator" w:date="2020-12-05T10:01:00Z"/>
        </w:rPr>
      </w:pPr>
      <w:ins w:id="926" w:author="Administrator" w:date="2020-12-05T10:01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lastRenderedPageBreak/>
          <w:t> </w:t>
        </w:r>
        <w:r>
          <w:fldChar w:fldCharType="begin"/>
        </w:r>
        <w:r>
          <w:instrText xml:space="preserve"> HYPERLINK "https://www.bilibili.com/video/BV1kK4y1s7jh/"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08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经典怀旧《破天一剑》单机版架设教程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45157075" w14:textId="77777777" w:rsidR="0078404B" w:rsidRDefault="0078404B" w:rsidP="0078404B">
      <w:pPr>
        <w:rPr>
          <w:ins w:id="927" w:author="Administrator" w:date="2020-12-05T10:01:00Z"/>
        </w:rPr>
      </w:pPr>
      <w:ins w:id="928" w:author="Administrator" w:date="2020-12-05T10:01:00Z">
        <w:r>
          <w:rPr>
            <w:rFonts w:hint="eastAsia"/>
          </w:rPr>
          <w:t>链接：</w:t>
        </w:r>
        <w:r>
          <w:t xml:space="preserve">https://pan.baidu.com/s/1RZQGEdxeFfQFtqwDTeUZPg </w:t>
        </w:r>
      </w:ins>
    </w:p>
    <w:p w14:paraId="62881D21" w14:textId="77777777" w:rsidR="0078404B" w:rsidRDefault="0078404B" w:rsidP="0078404B">
      <w:pPr>
        <w:rPr>
          <w:ins w:id="929" w:author="Administrator" w:date="2020-12-05T10:01:00Z"/>
        </w:rPr>
      </w:pPr>
      <w:ins w:id="930" w:author="Administrator" w:date="2020-12-05T10:01:00Z">
        <w:r>
          <w:rPr>
            <w:rFonts w:hint="eastAsia"/>
          </w:rPr>
          <w:t>提取码：</w:t>
        </w:r>
        <w:r>
          <w:t xml:space="preserve">7nv5 </w:t>
        </w:r>
      </w:ins>
    </w:p>
    <w:p w14:paraId="1AD27905" w14:textId="77777777" w:rsidR="0078404B" w:rsidRDefault="0078404B" w:rsidP="0078404B">
      <w:pPr>
        <w:rPr>
          <w:ins w:id="931" w:author="Administrator" w:date="2020-12-05T10:01:00Z"/>
        </w:rPr>
      </w:pPr>
      <w:ins w:id="932" w:author="Administrator" w:date="2020-12-05T10:0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7797C3A" w14:textId="77777777" w:rsidR="0078404B" w:rsidRDefault="0078404B" w:rsidP="0078404B">
      <w:pPr>
        <w:rPr>
          <w:ins w:id="933" w:author="Administrator" w:date="2020-12-05T10:02:00Z"/>
        </w:rPr>
      </w:pPr>
      <w:ins w:id="934" w:author="Administrator" w:date="2020-12-05T10:01:00Z">
        <w:r>
          <w:rPr>
            <w:rFonts w:hint="eastAsia"/>
          </w:rPr>
          <w:t>架设</w:t>
        </w:r>
        <w:r>
          <w:t>教程：</w:t>
        </w:r>
      </w:ins>
      <w:ins w:id="935" w:author="Administrator" w:date="2020-12-05T10:02:00Z">
        <w:r>
          <w:fldChar w:fldCharType="begin"/>
        </w:r>
        <w:r>
          <w:instrText xml:space="preserve"> HYPERLINK "</w:instrText>
        </w:r>
        <w:r w:rsidRPr="0078404B">
          <w:instrText>https://www.bilibili.com/video/BV1kK4y1s7jh/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https://www.bilibili.com/video/BV1kK4y1s7jh/</w:t>
        </w:r>
        <w:r>
          <w:fldChar w:fldCharType="end"/>
        </w:r>
      </w:ins>
    </w:p>
    <w:p w14:paraId="2A9F7485" w14:textId="77777777" w:rsidR="0078404B" w:rsidRDefault="0078404B" w:rsidP="0078404B">
      <w:pPr>
        <w:rPr>
          <w:ins w:id="936" w:author="Administrator" w:date="2020-12-05T10:02:00Z"/>
        </w:rPr>
      </w:pPr>
    </w:p>
    <w:p w14:paraId="4245D5AD" w14:textId="77777777" w:rsidR="0078404B" w:rsidRDefault="0078404B" w:rsidP="0078404B">
      <w:pPr>
        <w:rPr>
          <w:ins w:id="937" w:author="Administrator" w:date="2020-12-05T10:02:00Z"/>
        </w:rPr>
      </w:pPr>
      <w:ins w:id="938" w:author="Administrator" w:date="2020-12-05T10:02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"https://www.bilibili.com/video/BV1Zv411B7mf/"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经典怀旧《新仙剑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》网页单机版架设教程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0C233301" w14:textId="77777777" w:rsidR="0078404B" w:rsidRDefault="0078404B" w:rsidP="0078404B">
      <w:pPr>
        <w:rPr>
          <w:ins w:id="939" w:author="Administrator" w:date="2020-12-05T10:02:00Z"/>
        </w:rPr>
      </w:pPr>
      <w:ins w:id="940" w:author="Administrator" w:date="2020-12-05T10:02:00Z">
        <w:r>
          <w:rPr>
            <w:rFonts w:hint="eastAsia"/>
          </w:rPr>
          <w:t>链接：</w:t>
        </w:r>
        <w:r>
          <w:t xml:space="preserve">https://pan.baidu.com/s/1nPl-0QbwfM7m_0eou8N9ug </w:t>
        </w:r>
      </w:ins>
    </w:p>
    <w:p w14:paraId="3D686915" w14:textId="77777777" w:rsidR="0078404B" w:rsidRDefault="0078404B" w:rsidP="0078404B">
      <w:pPr>
        <w:rPr>
          <w:ins w:id="941" w:author="Administrator" w:date="2020-12-05T10:02:00Z"/>
        </w:rPr>
      </w:pPr>
      <w:ins w:id="942" w:author="Administrator" w:date="2020-12-05T10:02:00Z">
        <w:r>
          <w:rPr>
            <w:rFonts w:hint="eastAsia"/>
          </w:rPr>
          <w:t>提取码：</w:t>
        </w:r>
        <w:r>
          <w:t xml:space="preserve">w8ds </w:t>
        </w:r>
      </w:ins>
    </w:p>
    <w:p w14:paraId="69941B8D" w14:textId="77777777" w:rsidR="0078404B" w:rsidRDefault="0078404B" w:rsidP="0078404B">
      <w:pPr>
        <w:rPr>
          <w:ins w:id="943" w:author="Administrator" w:date="2020-12-05T10:02:00Z"/>
        </w:rPr>
      </w:pPr>
      <w:ins w:id="944" w:author="Administrator" w:date="2020-12-05T10:02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1F1D0A7" w14:textId="77777777" w:rsidR="0078404B" w:rsidRDefault="0078404B" w:rsidP="0078404B">
      <w:pPr>
        <w:rPr>
          <w:ins w:id="945" w:author="Administrator" w:date="2020-12-05T10:03:00Z"/>
        </w:rPr>
      </w:pPr>
      <w:ins w:id="946" w:author="Administrator" w:date="2020-12-05T10:03:00Z">
        <w:r>
          <w:fldChar w:fldCharType="begin"/>
        </w:r>
        <w:r>
          <w:instrText xml:space="preserve"> HYPERLINK "</w:instrText>
        </w:r>
        <w:r w:rsidRPr="0078404B">
          <w:instrText>https://www.bilibili.com/video/BV1Zv411B7mf/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https://www.bilibili.com/video/BV1Zv411B7mf/</w:t>
        </w:r>
        <w:r>
          <w:fldChar w:fldCharType="end"/>
        </w:r>
      </w:ins>
    </w:p>
    <w:p w14:paraId="64DE8E1A" w14:textId="77777777" w:rsidR="0078404B" w:rsidRDefault="0078404B" w:rsidP="0078404B">
      <w:pPr>
        <w:rPr>
          <w:ins w:id="947" w:author="Administrator" w:date="2020-12-05T10:03:00Z"/>
        </w:rPr>
      </w:pPr>
    </w:p>
    <w:p w14:paraId="48FE69F7" w14:textId="77777777" w:rsidR="0078404B" w:rsidRDefault="0078404B" w:rsidP="0078404B">
      <w:pPr>
        <w:rPr>
          <w:ins w:id="948" w:author="Administrator" w:date="2020-12-05T10:03:00Z"/>
        </w:rPr>
      </w:pPr>
      <w:ins w:id="949" w:author="Administrator" w:date="2020-12-05T10:03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"https://www.bilibili.com/video/BV1xK4y1s7s9/"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精美网游《黑色沙漠》单机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602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版骑马试玩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祝大家高考胜利！！！祝大家高考胜利！！！</w:t>
        </w:r>
        <w:r>
          <w:fldChar w:fldCharType="end"/>
        </w:r>
      </w:ins>
    </w:p>
    <w:p w14:paraId="6333FF7F" w14:textId="77777777" w:rsidR="0078404B" w:rsidRDefault="0078404B" w:rsidP="0078404B">
      <w:pPr>
        <w:rPr>
          <w:ins w:id="950" w:author="Administrator" w:date="2020-12-05T10:03:00Z"/>
        </w:rPr>
      </w:pPr>
      <w:ins w:id="951" w:author="Administrator" w:date="2020-12-05T10:03:00Z">
        <w:r>
          <w:rPr>
            <w:rFonts w:hint="eastAsia"/>
          </w:rPr>
          <w:t>链接：</w:t>
        </w:r>
        <w:r>
          <w:t xml:space="preserve">https://pan.baidu.com/s/1BkXWKWDUZGlKgIw3lgiLPg </w:t>
        </w:r>
      </w:ins>
    </w:p>
    <w:p w14:paraId="5CDD9203" w14:textId="77777777" w:rsidR="0078404B" w:rsidRDefault="0078404B" w:rsidP="0078404B">
      <w:pPr>
        <w:rPr>
          <w:ins w:id="952" w:author="Administrator" w:date="2020-12-05T10:03:00Z"/>
        </w:rPr>
      </w:pPr>
      <w:ins w:id="953" w:author="Administrator" w:date="2020-12-05T10:03:00Z">
        <w:r>
          <w:rPr>
            <w:rFonts w:hint="eastAsia"/>
          </w:rPr>
          <w:t>提取码：</w:t>
        </w:r>
        <w:proofErr w:type="spellStart"/>
        <w:r>
          <w:t>gjdh</w:t>
        </w:r>
        <w:proofErr w:type="spellEnd"/>
        <w:r>
          <w:t xml:space="preserve"> </w:t>
        </w:r>
      </w:ins>
    </w:p>
    <w:p w14:paraId="3B3765FD" w14:textId="77777777" w:rsidR="0078404B" w:rsidRDefault="0078404B" w:rsidP="0078404B">
      <w:pPr>
        <w:rPr>
          <w:ins w:id="954" w:author="Administrator" w:date="2020-12-05T10:03:00Z"/>
        </w:rPr>
      </w:pPr>
      <w:ins w:id="955" w:author="Administrator" w:date="2020-12-05T10:0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7508023" w14:textId="77777777" w:rsidR="0078404B" w:rsidRDefault="0078404B" w:rsidP="0078404B">
      <w:pPr>
        <w:rPr>
          <w:ins w:id="956" w:author="Administrator" w:date="2020-12-05T10:03:00Z"/>
        </w:rPr>
      </w:pPr>
      <w:ins w:id="957" w:author="Administrator" w:date="2020-12-05T10:03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https://www.bilibili.com/video/BV1xK4y1s7s9/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https://www.bilibili.com/video/BV1xK4y1s7s9/</w:t>
        </w:r>
        <w:r>
          <w:fldChar w:fldCharType="end"/>
        </w:r>
      </w:ins>
    </w:p>
    <w:p w14:paraId="4650A7C4" w14:textId="77777777" w:rsidR="0078404B" w:rsidRDefault="0078404B" w:rsidP="0078404B">
      <w:pPr>
        <w:rPr>
          <w:ins w:id="958" w:author="Administrator" w:date="2020-12-05T10:03:00Z"/>
        </w:rPr>
      </w:pPr>
    </w:p>
    <w:p w14:paraId="1F40D702" w14:textId="77777777" w:rsidR="0078404B" w:rsidRDefault="0078404B" w:rsidP="0078404B">
      <w:pPr>
        <w:rPr>
          <w:ins w:id="959" w:author="Administrator" w:date="2020-12-05T10:03:00Z"/>
        </w:rPr>
      </w:pPr>
      <w:ins w:id="960" w:author="Administrator" w:date="2020-12-05T10:03:00Z">
        <w:r>
          <w:fldChar w:fldCharType="begin"/>
        </w:r>
        <w:r>
          <w:instrText xml:space="preserve"> HYPERLINK "https://www.bilibili.com/video/BV1uC4y1h7sd/"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西山居剑侠情缘系列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收山之作《剑侠世界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1585222C" w14:textId="77777777" w:rsidR="0078404B" w:rsidRDefault="0078404B" w:rsidP="0078404B">
      <w:pPr>
        <w:rPr>
          <w:ins w:id="961" w:author="Administrator" w:date="2020-12-05T10:03:00Z"/>
        </w:rPr>
      </w:pPr>
      <w:ins w:id="962" w:author="Administrator" w:date="2020-12-05T10:03:00Z">
        <w:r>
          <w:rPr>
            <w:rFonts w:hint="eastAsia"/>
          </w:rPr>
          <w:t>链接：</w:t>
        </w:r>
        <w:r>
          <w:t xml:space="preserve">https://pan.baidu.com/s/1EDcH_sk1m0A61mMfXOCfDA </w:t>
        </w:r>
      </w:ins>
    </w:p>
    <w:p w14:paraId="2F7CBF89" w14:textId="77777777" w:rsidR="0078404B" w:rsidRDefault="0078404B" w:rsidP="0078404B">
      <w:pPr>
        <w:rPr>
          <w:ins w:id="963" w:author="Administrator" w:date="2020-12-05T10:03:00Z"/>
        </w:rPr>
      </w:pPr>
      <w:ins w:id="964" w:author="Administrator" w:date="2020-12-05T10:03:00Z">
        <w:r>
          <w:rPr>
            <w:rFonts w:hint="eastAsia"/>
          </w:rPr>
          <w:t>提取码：</w:t>
        </w:r>
        <w:r>
          <w:t xml:space="preserve">scs6 </w:t>
        </w:r>
      </w:ins>
    </w:p>
    <w:p w14:paraId="5FCCC488" w14:textId="77777777" w:rsidR="0078404B" w:rsidRDefault="0078404B" w:rsidP="0078404B">
      <w:pPr>
        <w:rPr>
          <w:ins w:id="965" w:author="Administrator" w:date="2020-12-05T10:03:00Z"/>
        </w:rPr>
      </w:pPr>
      <w:ins w:id="966" w:author="Administrator" w:date="2020-12-05T10:03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D9C8679" w14:textId="77777777" w:rsidR="0078404B" w:rsidRDefault="0078404B" w:rsidP="0078404B">
      <w:pPr>
        <w:rPr>
          <w:ins w:id="967" w:author="Administrator" w:date="2020-12-05T10:04:00Z"/>
        </w:rPr>
      </w:pPr>
      <w:ins w:id="968" w:author="Administrator" w:date="2020-12-05T10:0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https://www.bilibili.com/video/BV1uC4y1h7sd/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https://www.bilibili.com/video/BV1uC4y1h7sd/</w:t>
        </w:r>
        <w:r>
          <w:fldChar w:fldCharType="end"/>
        </w:r>
      </w:ins>
    </w:p>
    <w:p w14:paraId="08DFAD79" w14:textId="77777777" w:rsidR="0078404B" w:rsidRDefault="0078404B" w:rsidP="0078404B">
      <w:pPr>
        <w:rPr>
          <w:ins w:id="969" w:author="Administrator" w:date="2020-12-05T10:04:00Z"/>
        </w:rPr>
      </w:pPr>
    </w:p>
    <w:p w14:paraId="080EA273" w14:textId="77777777" w:rsidR="0078404B" w:rsidRDefault="0078404B" w:rsidP="0078404B">
      <w:pPr>
        <w:rPr>
          <w:ins w:id="970" w:author="Administrator" w:date="2020-12-05T10:04:00Z"/>
        </w:rPr>
      </w:pPr>
      <w:ins w:id="971" w:author="Administrator" w:date="2020-12-05T10:04:00Z">
        <w:r>
          <w:fldChar w:fldCharType="begin"/>
        </w:r>
        <w:r>
          <w:instrText xml:space="preserve"> HYPERLINK "https://www.bilibili.com/video/BV1Ri4y1g76N/"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经典怀旧《霸王大陆》单机版架设教程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试玩，此方法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Win7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可玩</w:t>
        </w:r>
        <w:r>
          <w:fldChar w:fldCharType="end"/>
        </w:r>
      </w:ins>
    </w:p>
    <w:p w14:paraId="347ABEB0" w14:textId="77777777" w:rsidR="0078404B" w:rsidRDefault="0078404B" w:rsidP="0078404B">
      <w:pPr>
        <w:rPr>
          <w:ins w:id="972" w:author="Administrator" w:date="2020-12-05T10:04:00Z"/>
        </w:rPr>
      </w:pPr>
      <w:ins w:id="973" w:author="Administrator" w:date="2020-12-05T10:04:00Z">
        <w:r>
          <w:rPr>
            <w:rFonts w:hint="eastAsia"/>
          </w:rPr>
          <w:t>链接：</w:t>
        </w:r>
        <w:r>
          <w:t xml:space="preserve">https://pan.baidu.com/s/1DHwZt0TSkvSXUGqNbYKPEA </w:t>
        </w:r>
      </w:ins>
    </w:p>
    <w:p w14:paraId="63F24685" w14:textId="77777777" w:rsidR="0078404B" w:rsidRDefault="0078404B" w:rsidP="0078404B">
      <w:pPr>
        <w:rPr>
          <w:ins w:id="974" w:author="Administrator" w:date="2020-12-05T10:04:00Z"/>
        </w:rPr>
      </w:pPr>
      <w:ins w:id="975" w:author="Administrator" w:date="2020-12-05T10:04:00Z">
        <w:r>
          <w:rPr>
            <w:rFonts w:hint="eastAsia"/>
          </w:rPr>
          <w:t>提取码：</w:t>
        </w:r>
        <w:r>
          <w:t xml:space="preserve">kjs5 </w:t>
        </w:r>
      </w:ins>
    </w:p>
    <w:p w14:paraId="60883B53" w14:textId="77777777" w:rsidR="0078404B" w:rsidRDefault="0078404B" w:rsidP="0078404B">
      <w:pPr>
        <w:rPr>
          <w:ins w:id="976" w:author="Administrator" w:date="2020-12-05T10:04:00Z"/>
        </w:rPr>
      </w:pPr>
      <w:ins w:id="977" w:author="Administrator" w:date="2020-12-05T10:0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558C547" w14:textId="77777777" w:rsidR="0078404B" w:rsidRDefault="0078404B" w:rsidP="0078404B">
      <w:pPr>
        <w:rPr>
          <w:ins w:id="978" w:author="Administrator" w:date="2020-12-05T10:04:00Z"/>
        </w:rPr>
      </w:pPr>
      <w:ins w:id="979" w:author="Administrator" w:date="2020-12-05T10:0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https://www.bilibili.com/video/BV1Ri4y1g76N/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https://www.bilibili.com/video/BV1Ri4y1g76N/</w:t>
        </w:r>
        <w:r>
          <w:fldChar w:fldCharType="end"/>
        </w:r>
      </w:ins>
    </w:p>
    <w:p w14:paraId="199524BD" w14:textId="77777777" w:rsidR="0078404B" w:rsidRDefault="0078404B" w:rsidP="0078404B">
      <w:pPr>
        <w:rPr>
          <w:ins w:id="980" w:author="Administrator" w:date="2020-12-05T10:04:00Z"/>
        </w:rPr>
      </w:pPr>
    </w:p>
    <w:p w14:paraId="09AF2860" w14:textId="77777777" w:rsidR="0078404B" w:rsidRDefault="0078404B" w:rsidP="0078404B">
      <w:pPr>
        <w:rPr>
          <w:ins w:id="981" w:author="Administrator" w:date="2020-12-05T10:04:00Z"/>
        </w:rPr>
      </w:pPr>
      <w:ins w:id="982" w:author="Administrator" w:date="2020-12-05T10:04:00Z">
        <w:r>
          <w:fldChar w:fldCharType="begin"/>
        </w:r>
        <w:r>
          <w:instrText xml:space="preserve"> HYPERLINK "https://www.bilibili.com/video/BV1Zi4y1g7jx/"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经典怀旧西方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魔幻网游《龙魂》免虚单机版架设教程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1FACA9D1" w14:textId="77777777" w:rsidR="0078404B" w:rsidRDefault="0078404B" w:rsidP="0078404B">
      <w:pPr>
        <w:rPr>
          <w:ins w:id="983" w:author="Administrator" w:date="2020-12-05T10:04:00Z"/>
        </w:rPr>
      </w:pPr>
      <w:ins w:id="984" w:author="Administrator" w:date="2020-12-05T10:04:00Z">
        <w:r>
          <w:rPr>
            <w:rFonts w:hint="eastAsia"/>
          </w:rPr>
          <w:t>链接：</w:t>
        </w:r>
        <w:r>
          <w:t xml:space="preserve">https://pan.baidu.com/s/1_yK_M4zldhCdyU9t7orgXg </w:t>
        </w:r>
      </w:ins>
    </w:p>
    <w:p w14:paraId="3DFB8095" w14:textId="77777777" w:rsidR="0078404B" w:rsidRDefault="0078404B" w:rsidP="0078404B">
      <w:pPr>
        <w:rPr>
          <w:ins w:id="985" w:author="Administrator" w:date="2020-12-05T10:04:00Z"/>
        </w:rPr>
      </w:pPr>
      <w:ins w:id="986" w:author="Administrator" w:date="2020-12-05T10:04:00Z">
        <w:r>
          <w:rPr>
            <w:rFonts w:hint="eastAsia"/>
          </w:rPr>
          <w:t>提取码：</w:t>
        </w:r>
        <w:r>
          <w:t xml:space="preserve">d3z0 </w:t>
        </w:r>
      </w:ins>
    </w:p>
    <w:p w14:paraId="74809CCE" w14:textId="77777777" w:rsidR="0078404B" w:rsidRDefault="0078404B" w:rsidP="0078404B">
      <w:pPr>
        <w:rPr>
          <w:ins w:id="987" w:author="Administrator" w:date="2020-12-05T10:04:00Z"/>
        </w:rPr>
      </w:pPr>
      <w:ins w:id="988" w:author="Administrator" w:date="2020-12-05T10:04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50C9263" w14:textId="77777777" w:rsidR="0078404B" w:rsidRDefault="0078404B" w:rsidP="0078404B">
      <w:pPr>
        <w:rPr>
          <w:ins w:id="989" w:author="Administrator" w:date="2020-12-05T10:05:00Z"/>
        </w:rPr>
      </w:pPr>
      <w:ins w:id="990" w:author="Administrator" w:date="2020-12-05T10:04:00Z">
        <w:r>
          <w:rPr>
            <w:rFonts w:hint="eastAsia"/>
          </w:rPr>
          <w:t>架设</w:t>
        </w:r>
        <w:r>
          <w:t>教程：</w:t>
        </w:r>
      </w:ins>
      <w:ins w:id="991" w:author="Administrator" w:date="2020-12-05T10:05:00Z">
        <w:r>
          <w:fldChar w:fldCharType="begin"/>
        </w:r>
        <w:r>
          <w:instrText xml:space="preserve"> HYPERLINK "</w:instrText>
        </w:r>
        <w:r w:rsidRPr="0078404B">
          <w:instrText>https://www.bilibili.com/video/BV1Zi4y1g7jx/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https://www.bilibili.com/video/BV1Zi4y1g7jx/</w:t>
        </w:r>
        <w:r>
          <w:fldChar w:fldCharType="end"/>
        </w:r>
      </w:ins>
    </w:p>
    <w:p w14:paraId="4E5883B5" w14:textId="77777777" w:rsidR="0078404B" w:rsidRDefault="0078404B" w:rsidP="0078404B">
      <w:pPr>
        <w:rPr>
          <w:ins w:id="992" w:author="Administrator" w:date="2020-12-05T10:05:00Z"/>
        </w:rPr>
      </w:pPr>
    </w:p>
    <w:p w14:paraId="34C182E2" w14:textId="77777777" w:rsidR="0078404B" w:rsidRDefault="0078404B" w:rsidP="0078404B">
      <w:pPr>
        <w:rPr>
          <w:ins w:id="993" w:author="Administrator" w:date="2020-12-05T10:05:00Z"/>
        </w:rPr>
      </w:pPr>
      <w:ins w:id="994" w:author="Administrator" w:date="2020-12-05T10:05:00Z">
        <w:r>
          <w:fldChar w:fldCharType="begin"/>
        </w:r>
        <w:r>
          <w:instrText xml:space="preserve"> HYPERLINK "https://www.bilibili.com/video/BV14t4y197CA/"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上古神游《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EVE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》星战前夜单机版架设教程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7EC6E08E" w14:textId="77777777" w:rsidR="0078404B" w:rsidRDefault="0078404B" w:rsidP="0078404B">
      <w:pPr>
        <w:rPr>
          <w:ins w:id="995" w:author="Administrator" w:date="2020-12-05T10:05:00Z"/>
        </w:rPr>
      </w:pPr>
      <w:ins w:id="996" w:author="Administrator" w:date="2020-12-05T10:05:00Z">
        <w:r>
          <w:rPr>
            <w:rFonts w:hint="eastAsia"/>
          </w:rPr>
          <w:t>链接：</w:t>
        </w:r>
        <w:r>
          <w:t xml:space="preserve">https://pan.baidu.com/s/1-OAHjm8vgK-rqMbe-0aFTQ </w:t>
        </w:r>
      </w:ins>
    </w:p>
    <w:p w14:paraId="2EA19A3A" w14:textId="77777777" w:rsidR="0078404B" w:rsidRDefault="0078404B" w:rsidP="0078404B">
      <w:pPr>
        <w:rPr>
          <w:ins w:id="997" w:author="Administrator" w:date="2020-12-05T10:05:00Z"/>
        </w:rPr>
      </w:pPr>
      <w:ins w:id="998" w:author="Administrator" w:date="2020-12-05T10:05:00Z">
        <w:r>
          <w:rPr>
            <w:rFonts w:hint="eastAsia"/>
          </w:rPr>
          <w:t>提取码：</w:t>
        </w:r>
        <w:r>
          <w:t xml:space="preserve">85qo </w:t>
        </w:r>
      </w:ins>
    </w:p>
    <w:p w14:paraId="08A6799E" w14:textId="77777777" w:rsidR="0078404B" w:rsidRDefault="0078404B" w:rsidP="0078404B">
      <w:pPr>
        <w:rPr>
          <w:ins w:id="999" w:author="Administrator" w:date="2020-12-05T10:05:00Z"/>
        </w:rPr>
      </w:pPr>
      <w:ins w:id="1000" w:author="Administrator" w:date="2020-12-05T10:05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75944E01" w14:textId="77777777" w:rsidR="0078404B" w:rsidRDefault="0078404B" w:rsidP="0078404B">
      <w:pPr>
        <w:rPr>
          <w:ins w:id="1001" w:author="Administrator" w:date="2020-12-05T10:05:00Z"/>
        </w:rPr>
      </w:pPr>
      <w:ins w:id="1002" w:author="Administrator" w:date="2020-12-05T10:05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https://www.bilibili.com/video/BV14t4y197CA/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https://www.bilibili.com/video/BV14t4y197CA/</w:t>
        </w:r>
        <w:r>
          <w:fldChar w:fldCharType="end"/>
        </w:r>
      </w:ins>
    </w:p>
    <w:p w14:paraId="558171A0" w14:textId="77777777" w:rsidR="0078404B" w:rsidRDefault="0078404B" w:rsidP="0078404B">
      <w:pPr>
        <w:rPr>
          <w:ins w:id="1003" w:author="Administrator" w:date="2020-12-05T10:05:00Z"/>
        </w:rPr>
      </w:pPr>
    </w:p>
    <w:p w14:paraId="61F0EB4D" w14:textId="77777777" w:rsidR="0078404B" w:rsidRDefault="0078404B" w:rsidP="0078404B">
      <w:pPr>
        <w:rPr>
          <w:ins w:id="1004" w:author="Administrator" w:date="2020-12-05T10:05:00Z"/>
        </w:rPr>
      </w:pPr>
    </w:p>
    <w:p w14:paraId="727FE38D" w14:textId="77777777" w:rsidR="0078404B" w:rsidRDefault="0078404B" w:rsidP="0078404B">
      <w:pPr>
        <w:rPr>
          <w:ins w:id="1005" w:author="Administrator" w:date="2020-12-05T10:05:00Z"/>
        </w:rPr>
      </w:pPr>
    </w:p>
    <w:p w14:paraId="2F499EB8" w14:textId="77777777" w:rsidR="0078404B" w:rsidRDefault="0078404B" w:rsidP="0078404B">
      <w:pPr>
        <w:rPr>
          <w:ins w:id="1006" w:author="Administrator" w:date="2020-12-05T10:05:00Z"/>
        </w:rPr>
      </w:pPr>
      <w:ins w:id="1007" w:author="Administrator" w:date="2020-12-05T10:05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lastRenderedPageBreak/>
          <w:t> </w:t>
        </w:r>
        <w:r>
          <w:fldChar w:fldCharType="begin"/>
        </w:r>
        <w:r>
          <w:instrText xml:space="preserve"> HYPERLINK "https://www.bilibili.com/video/BV1ZK411n7To/"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06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经典怀旧网游《征途》单机版架设教程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工具演示</w:t>
        </w:r>
        <w:r>
          <w:fldChar w:fldCharType="end"/>
        </w:r>
      </w:ins>
    </w:p>
    <w:p w14:paraId="365AD47B" w14:textId="77777777" w:rsidR="0078404B" w:rsidRDefault="0078404B" w:rsidP="0078404B">
      <w:pPr>
        <w:rPr>
          <w:ins w:id="1008" w:author="Administrator" w:date="2020-12-05T10:06:00Z"/>
        </w:rPr>
      </w:pPr>
      <w:ins w:id="1009" w:author="Administrator" w:date="2020-12-05T10:06:00Z">
        <w:r>
          <w:rPr>
            <w:rFonts w:hint="eastAsia"/>
          </w:rPr>
          <w:t>链接：</w:t>
        </w:r>
        <w:r>
          <w:t xml:space="preserve">https://pan.baidu.com/s/1VlSahMoE3aIFfJPHZggDYw </w:t>
        </w:r>
      </w:ins>
    </w:p>
    <w:p w14:paraId="55965224" w14:textId="77777777" w:rsidR="0078404B" w:rsidRDefault="0078404B" w:rsidP="0078404B">
      <w:pPr>
        <w:rPr>
          <w:ins w:id="1010" w:author="Administrator" w:date="2020-12-05T10:06:00Z"/>
        </w:rPr>
      </w:pPr>
      <w:ins w:id="1011" w:author="Administrator" w:date="2020-12-05T10:06:00Z">
        <w:r>
          <w:rPr>
            <w:rFonts w:hint="eastAsia"/>
          </w:rPr>
          <w:t>提取码：</w:t>
        </w:r>
        <w:r>
          <w:t xml:space="preserve">v4va </w:t>
        </w:r>
      </w:ins>
    </w:p>
    <w:p w14:paraId="02DA18A8" w14:textId="77777777" w:rsidR="0078404B" w:rsidRDefault="0078404B" w:rsidP="0078404B">
      <w:pPr>
        <w:rPr>
          <w:ins w:id="1012" w:author="Administrator" w:date="2020-12-05T10:06:00Z"/>
        </w:rPr>
      </w:pPr>
      <w:ins w:id="1013" w:author="Administrator" w:date="2020-12-05T10:0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3F095E3" w14:textId="77777777" w:rsidR="0078404B" w:rsidRDefault="0078404B" w:rsidP="0078404B">
      <w:pPr>
        <w:rPr>
          <w:ins w:id="1014" w:author="Administrator" w:date="2020-12-05T10:06:00Z"/>
        </w:rPr>
      </w:pPr>
      <w:ins w:id="1015" w:author="Administrator" w:date="2020-12-05T10:06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https://www.bilibili.com/video/BV1ZK411n7To/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https://www.bilibili.com/video/BV1ZK411n7To/</w:t>
        </w:r>
        <w:r>
          <w:fldChar w:fldCharType="end"/>
        </w:r>
      </w:ins>
    </w:p>
    <w:p w14:paraId="3FB2E96D" w14:textId="77777777" w:rsidR="0078404B" w:rsidRDefault="0078404B" w:rsidP="0078404B">
      <w:pPr>
        <w:rPr>
          <w:ins w:id="1016" w:author="Administrator" w:date="2020-12-05T10:06:00Z"/>
        </w:rPr>
      </w:pPr>
    </w:p>
    <w:p w14:paraId="4DB1E1C4" w14:textId="77777777" w:rsidR="0078404B" w:rsidRDefault="0078404B" w:rsidP="0078404B">
      <w:pPr>
        <w:rPr>
          <w:ins w:id="1017" w:author="Administrator" w:date="2020-12-05T10:06:00Z"/>
        </w:rPr>
      </w:pPr>
      <w:ins w:id="1018" w:author="Administrator" w:date="2020-12-05T10:06:00Z">
        <w:r>
          <w:fldChar w:fldCharType="begin"/>
        </w:r>
        <w:r>
          <w:instrText xml:space="preserve"> HYPERLINK "https://www.bilibili.com/video/BV1X54y1i733/"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经典怀旧网游《龙之谷》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337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职单机版架设教程</w:t>
        </w:r>
        <w:r>
          <w:fldChar w:fldCharType="end"/>
        </w:r>
      </w:ins>
    </w:p>
    <w:p w14:paraId="3C2EEB54" w14:textId="77777777" w:rsidR="0078404B" w:rsidRDefault="0078404B" w:rsidP="0078404B">
      <w:pPr>
        <w:rPr>
          <w:ins w:id="1019" w:author="Administrator" w:date="2020-12-05T10:06:00Z"/>
        </w:rPr>
      </w:pPr>
      <w:ins w:id="1020" w:author="Administrator" w:date="2020-12-05T10:06:00Z">
        <w:r>
          <w:rPr>
            <w:rFonts w:hint="eastAsia"/>
          </w:rPr>
          <w:t>链接：</w:t>
        </w:r>
        <w:r>
          <w:t xml:space="preserve">https://pan.baidu.com/s/17M8MCFb8FUhtikn91jUMWA </w:t>
        </w:r>
      </w:ins>
    </w:p>
    <w:p w14:paraId="6F06C829" w14:textId="77777777" w:rsidR="0078404B" w:rsidRDefault="0078404B" w:rsidP="0078404B">
      <w:pPr>
        <w:rPr>
          <w:ins w:id="1021" w:author="Administrator" w:date="2020-12-05T10:06:00Z"/>
        </w:rPr>
      </w:pPr>
      <w:ins w:id="1022" w:author="Administrator" w:date="2020-12-05T10:06:00Z">
        <w:r>
          <w:rPr>
            <w:rFonts w:hint="eastAsia"/>
          </w:rPr>
          <w:t>提取码：</w:t>
        </w:r>
        <w:r>
          <w:t xml:space="preserve">0b3l </w:t>
        </w:r>
      </w:ins>
    </w:p>
    <w:p w14:paraId="7239B425" w14:textId="77777777" w:rsidR="0078404B" w:rsidRDefault="0078404B" w:rsidP="0078404B">
      <w:pPr>
        <w:rPr>
          <w:ins w:id="1023" w:author="Administrator" w:date="2020-12-05T10:06:00Z"/>
        </w:rPr>
      </w:pPr>
      <w:ins w:id="1024" w:author="Administrator" w:date="2020-12-05T10:06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2AC0D4F9" w14:textId="77777777" w:rsidR="0078404B" w:rsidRDefault="0078404B" w:rsidP="0078404B">
      <w:pPr>
        <w:rPr>
          <w:ins w:id="1025" w:author="Administrator" w:date="2020-12-05T10:06:00Z"/>
        </w:rPr>
      </w:pPr>
      <w:ins w:id="1026" w:author="Administrator" w:date="2020-12-05T10:0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https://www.bilibili.com/video/BV1X54y1i733/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https://www.bilibili.com/video/BV1X54y1i733/</w:t>
        </w:r>
        <w:r>
          <w:fldChar w:fldCharType="end"/>
        </w:r>
      </w:ins>
    </w:p>
    <w:p w14:paraId="42B70CBA" w14:textId="77777777" w:rsidR="0078404B" w:rsidRDefault="0078404B" w:rsidP="0078404B">
      <w:pPr>
        <w:rPr>
          <w:ins w:id="1027" w:author="Administrator" w:date="2020-12-05T10:07:00Z"/>
        </w:rPr>
      </w:pPr>
      <w:ins w:id="1028" w:author="Administrator" w:date="2020-12-05T10:06:00Z">
        <w:r>
          <w:rPr>
            <w:rFonts w:hint="eastAsia"/>
          </w:rPr>
          <w:t>试玩</w:t>
        </w:r>
        <w:r>
          <w:t>视频：</w:t>
        </w:r>
      </w:ins>
      <w:ins w:id="1029" w:author="Administrator" w:date="2020-12-05T10:07:00Z">
        <w:r>
          <w:fldChar w:fldCharType="begin"/>
        </w:r>
        <w:r>
          <w:instrText xml:space="preserve"> HYPERLINK "</w:instrText>
        </w:r>
        <w:r w:rsidRPr="0078404B">
          <w:instrText>https://www.bilibili.com/video/BV1D54y1i7xU/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https://www.bilibili.com/video/BV1D54y1i7xU/</w:t>
        </w:r>
        <w:r>
          <w:fldChar w:fldCharType="end"/>
        </w:r>
      </w:ins>
    </w:p>
    <w:p w14:paraId="03702539" w14:textId="77777777" w:rsidR="0078404B" w:rsidRDefault="0078404B" w:rsidP="0078404B">
      <w:pPr>
        <w:rPr>
          <w:ins w:id="1030" w:author="Administrator" w:date="2020-12-05T10:07:00Z"/>
        </w:rPr>
      </w:pPr>
    </w:p>
    <w:p w14:paraId="0050B388" w14:textId="77777777" w:rsidR="0078404B" w:rsidRDefault="0078404B" w:rsidP="0078404B">
      <w:pPr>
        <w:rPr>
          <w:ins w:id="1031" w:author="Administrator" w:date="2020-12-05T10:07:00Z"/>
        </w:rPr>
      </w:pPr>
      <w:ins w:id="1032" w:author="Administrator" w:date="2020-12-05T10:07:00Z">
        <w:r>
          <w:fldChar w:fldCharType="begin"/>
        </w:r>
        <w:r>
          <w:instrText xml:space="preserve"> HYPERLINK "https://www.bilibili.com/video/BV11t4y1971o/"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再战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年经典怀旧网游《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》完美复刻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70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版本试玩</w:t>
        </w:r>
        <w:r>
          <w:fldChar w:fldCharType="end"/>
        </w:r>
      </w:ins>
    </w:p>
    <w:p w14:paraId="3304283F" w14:textId="77777777" w:rsidR="0078404B" w:rsidRDefault="0078404B" w:rsidP="0078404B">
      <w:pPr>
        <w:rPr>
          <w:ins w:id="1033" w:author="Administrator" w:date="2020-12-05T10:07:00Z"/>
        </w:rPr>
      </w:pPr>
      <w:ins w:id="1034" w:author="Administrator" w:date="2020-12-05T10:07:00Z">
        <w:r>
          <w:rPr>
            <w:rFonts w:hint="eastAsia"/>
          </w:rPr>
          <w:t>链接：</w:t>
        </w:r>
        <w:r>
          <w:t xml:space="preserve">https://pan.baidu.com/s/1PjORil7GhqQSWPLiP8qUvA </w:t>
        </w:r>
      </w:ins>
    </w:p>
    <w:p w14:paraId="4188C970" w14:textId="77777777" w:rsidR="0078404B" w:rsidRDefault="0078404B" w:rsidP="0078404B">
      <w:pPr>
        <w:rPr>
          <w:ins w:id="1035" w:author="Administrator" w:date="2020-12-05T10:07:00Z"/>
        </w:rPr>
      </w:pPr>
      <w:ins w:id="1036" w:author="Administrator" w:date="2020-12-05T10:07:00Z">
        <w:r>
          <w:rPr>
            <w:rFonts w:hint="eastAsia"/>
          </w:rPr>
          <w:t>提取码：</w:t>
        </w:r>
        <w:proofErr w:type="spellStart"/>
        <w:r>
          <w:t>urqv</w:t>
        </w:r>
        <w:proofErr w:type="spellEnd"/>
        <w:r>
          <w:t xml:space="preserve"> </w:t>
        </w:r>
      </w:ins>
    </w:p>
    <w:p w14:paraId="37A499AA" w14:textId="77777777" w:rsidR="0078404B" w:rsidRDefault="0078404B" w:rsidP="0078404B">
      <w:pPr>
        <w:rPr>
          <w:ins w:id="1037" w:author="Administrator" w:date="2020-12-05T10:07:00Z"/>
        </w:rPr>
      </w:pPr>
      <w:ins w:id="1038" w:author="Administrator" w:date="2020-12-05T10:0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40A7EFA4" w14:textId="77777777" w:rsidR="0078404B" w:rsidRDefault="0078404B" w:rsidP="0078404B">
      <w:pPr>
        <w:rPr>
          <w:ins w:id="1039" w:author="Administrator" w:date="2020-12-05T10:07:00Z"/>
        </w:rPr>
      </w:pPr>
      <w:ins w:id="1040" w:author="Administrator" w:date="2020-12-05T10:0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https://www.bilibili.com/video/BV11t4y1971o/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https://www.bilibili.com/video/BV11t4y1971o/</w:t>
        </w:r>
        <w:r>
          <w:fldChar w:fldCharType="end"/>
        </w:r>
      </w:ins>
    </w:p>
    <w:p w14:paraId="05A13B1A" w14:textId="77777777" w:rsidR="0078404B" w:rsidRDefault="0078404B" w:rsidP="0078404B">
      <w:pPr>
        <w:rPr>
          <w:ins w:id="1041" w:author="Administrator" w:date="2020-12-05T10:07:00Z"/>
        </w:rPr>
      </w:pPr>
    </w:p>
    <w:p w14:paraId="156503BA" w14:textId="77777777" w:rsidR="0078404B" w:rsidRDefault="0078404B" w:rsidP="0078404B">
      <w:pPr>
        <w:rPr>
          <w:ins w:id="1042" w:author="Administrator" w:date="2020-12-05T10:07:00Z"/>
        </w:rPr>
      </w:pPr>
      <w:ins w:id="1043" w:author="Administrator" w:date="2020-12-05T10:07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"https://www.bilibili.com/video/BV1fZ4y1M7am/"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经典怀旧韩国限制级网游《暴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Kabod Online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》单机版游戏试玩</w:t>
        </w:r>
        <w:r>
          <w:fldChar w:fldCharType="end"/>
        </w:r>
      </w:ins>
    </w:p>
    <w:p w14:paraId="5F4CC1A6" w14:textId="77777777" w:rsidR="0078404B" w:rsidRDefault="0078404B" w:rsidP="0078404B">
      <w:pPr>
        <w:rPr>
          <w:ins w:id="1044" w:author="Administrator" w:date="2020-12-05T10:07:00Z"/>
        </w:rPr>
      </w:pPr>
      <w:ins w:id="1045" w:author="Administrator" w:date="2020-12-05T10:07:00Z">
        <w:r>
          <w:rPr>
            <w:rFonts w:hint="eastAsia"/>
          </w:rPr>
          <w:t>链接：</w:t>
        </w:r>
        <w:r>
          <w:t xml:space="preserve">https://pan.baidu.com/s/1xEyR32zKRye3-rL7tFTnpQ </w:t>
        </w:r>
      </w:ins>
    </w:p>
    <w:p w14:paraId="1EADD74C" w14:textId="77777777" w:rsidR="0078404B" w:rsidRDefault="0078404B" w:rsidP="0078404B">
      <w:pPr>
        <w:rPr>
          <w:ins w:id="1046" w:author="Administrator" w:date="2020-12-05T10:07:00Z"/>
        </w:rPr>
      </w:pPr>
      <w:ins w:id="1047" w:author="Administrator" w:date="2020-12-05T10:07:00Z">
        <w:r>
          <w:rPr>
            <w:rFonts w:hint="eastAsia"/>
          </w:rPr>
          <w:t>提取码：</w:t>
        </w:r>
        <w:r>
          <w:t xml:space="preserve">kd0f </w:t>
        </w:r>
      </w:ins>
    </w:p>
    <w:p w14:paraId="0E2937DC" w14:textId="77777777" w:rsidR="0078404B" w:rsidRDefault="0078404B" w:rsidP="0078404B">
      <w:pPr>
        <w:rPr>
          <w:ins w:id="1048" w:author="Administrator" w:date="2020-12-05T10:07:00Z"/>
        </w:rPr>
      </w:pPr>
      <w:ins w:id="1049" w:author="Administrator" w:date="2020-12-05T10:07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E509DB4" w14:textId="77777777" w:rsidR="0078404B" w:rsidRDefault="0078404B" w:rsidP="0078404B">
      <w:pPr>
        <w:rPr>
          <w:ins w:id="1050" w:author="Administrator" w:date="2020-12-05T10:08:00Z"/>
        </w:rPr>
      </w:pPr>
      <w:ins w:id="1051" w:author="Administrator" w:date="2020-12-05T10:0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https://www.bilibili.com/video/BV1fZ4y1M7am/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https://www.bilibili.com/video/BV1fZ4y1M7am/</w:t>
        </w:r>
        <w:r>
          <w:fldChar w:fldCharType="end"/>
        </w:r>
      </w:ins>
    </w:p>
    <w:p w14:paraId="55BEF7BA" w14:textId="77777777" w:rsidR="0078404B" w:rsidRDefault="0078404B" w:rsidP="0078404B">
      <w:pPr>
        <w:rPr>
          <w:ins w:id="1052" w:author="Administrator" w:date="2020-12-05T10:08:00Z"/>
        </w:rPr>
      </w:pPr>
    </w:p>
    <w:p w14:paraId="1A3285A5" w14:textId="77777777" w:rsidR="0078404B" w:rsidRDefault="0078404B" w:rsidP="0078404B">
      <w:pPr>
        <w:rPr>
          <w:ins w:id="1053" w:author="Administrator" w:date="2020-12-05T10:08:00Z"/>
        </w:rPr>
      </w:pPr>
      <w:ins w:id="1054" w:author="Administrator" w:date="2020-12-05T10:08:00Z">
        <w:r>
          <w:fldChar w:fldCharType="begin"/>
        </w:r>
        <w:r>
          <w:instrText xml:space="preserve"> HYPERLINK "https://www.bilibili.com/video/BV1Gi4y1V7mz/"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03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年经典怀旧《传奇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3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工具使用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1F3DD413" w14:textId="77777777" w:rsidR="0078404B" w:rsidRDefault="0078404B" w:rsidP="0078404B">
      <w:pPr>
        <w:rPr>
          <w:ins w:id="1055" w:author="Administrator" w:date="2020-12-05T10:09:00Z"/>
        </w:rPr>
      </w:pPr>
      <w:ins w:id="1056" w:author="Administrator" w:date="2020-12-05T10:09:00Z">
        <w:r>
          <w:rPr>
            <w:rFonts w:hint="eastAsia"/>
          </w:rPr>
          <w:t>链接：</w:t>
        </w:r>
        <w:r>
          <w:t xml:space="preserve">https://pan.baidu.com/s/1GqiNGHTVbQSaGzE0gr6k3A </w:t>
        </w:r>
      </w:ins>
    </w:p>
    <w:p w14:paraId="21FD9B2B" w14:textId="77777777" w:rsidR="0078404B" w:rsidRDefault="0078404B" w:rsidP="0078404B">
      <w:pPr>
        <w:rPr>
          <w:ins w:id="1057" w:author="Administrator" w:date="2020-12-05T10:09:00Z"/>
        </w:rPr>
      </w:pPr>
      <w:ins w:id="1058" w:author="Administrator" w:date="2020-12-05T10:09:00Z">
        <w:r>
          <w:rPr>
            <w:rFonts w:hint="eastAsia"/>
          </w:rPr>
          <w:t>提取码：</w:t>
        </w:r>
        <w:r>
          <w:t xml:space="preserve">ni4e </w:t>
        </w:r>
      </w:ins>
    </w:p>
    <w:p w14:paraId="1936984A" w14:textId="77777777" w:rsidR="0078404B" w:rsidRDefault="0078404B" w:rsidP="0078404B">
      <w:pPr>
        <w:rPr>
          <w:ins w:id="1059" w:author="Administrator" w:date="2020-12-05T10:09:00Z"/>
        </w:rPr>
      </w:pPr>
      <w:ins w:id="1060" w:author="Administrator" w:date="2020-12-05T10:09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E7D164A" w14:textId="77777777" w:rsidR="0078404B" w:rsidRDefault="0078404B" w:rsidP="0078404B">
      <w:pPr>
        <w:rPr>
          <w:ins w:id="1061" w:author="Administrator" w:date="2020-12-05T10:09:00Z"/>
        </w:rPr>
      </w:pPr>
      <w:ins w:id="1062" w:author="Administrator" w:date="2020-12-05T10:09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78404B">
          <w:instrText>https://www.bilibili.com/video/BV1Gi4y1V7mz/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https://www.bilibili.com/video/BV1Gi4y1V7mz/</w:t>
        </w:r>
        <w:r>
          <w:fldChar w:fldCharType="end"/>
        </w:r>
      </w:ins>
    </w:p>
    <w:p w14:paraId="7FCCF2B1" w14:textId="77777777" w:rsidR="0078404B" w:rsidRDefault="0078404B" w:rsidP="0078404B">
      <w:pPr>
        <w:rPr>
          <w:ins w:id="1063" w:author="Administrator" w:date="2020-12-05T10:09:00Z"/>
        </w:rPr>
      </w:pPr>
    </w:p>
    <w:p w14:paraId="74875A06" w14:textId="77777777" w:rsidR="0078404B" w:rsidRDefault="0078404B" w:rsidP="0078404B">
      <w:pPr>
        <w:rPr>
          <w:ins w:id="1064" w:author="Administrator" w:date="2020-12-05T10:09:00Z"/>
        </w:rPr>
      </w:pPr>
      <w:ins w:id="1065" w:author="Administrator" w:date="2020-12-05T10:09:00Z">
        <w:r>
          <w:fldChar w:fldCharType="begin"/>
        </w:r>
        <w:r>
          <w:instrText xml:space="preserve"> HYPERLINK "https://www.bilibili.com/video/BV1Si4y1G7mn/"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经典怀旧《老飞飞》单机版免虚一键试玩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命令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Win10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可玩</w:t>
        </w:r>
        <w:r>
          <w:fldChar w:fldCharType="end"/>
        </w:r>
      </w:ins>
    </w:p>
    <w:p w14:paraId="07957D69" w14:textId="77777777" w:rsidR="0078404B" w:rsidRDefault="0078404B" w:rsidP="0078404B">
      <w:pPr>
        <w:rPr>
          <w:ins w:id="1066" w:author="Administrator" w:date="2020-12-05T10:10:00Z"/>
        </w:rPr>
      </w:pPr>
      <w:ins w:id="1067" w:author="Administrator" w:date="2020-12-05T10:10:00Z">
        <w:r>
          <w:rPr>
            <w:rFonts w:hint="eastAsia"/>
          </w:rPr>
          <w:t>链接：</w:t>
        </w:r>
        <w:r>
          <w:t xml:space="preserve">https://pan.baidu.com/s/1xrz_Y5HKBTHP1l9lT_lcFA </w:t>
        </w:r>
      </w:ins>
    </w:p>
    <w:p w14:paraId="0CF8E7E9" w14:textId="77777777" w:rsidR="0078404B" w:rsidRDefault="0078404B" w:rsidP="0078404B">
      <w:pPr>
        <w:rPr>
          <w:ins w:id="1068" w:author="Administrator" w:date="2020-12-05T10:10:00Z"/>
        </w:rPr>
      </w:pPr>
      <w:ins w:id="1069" w:author="Administrator" w:date="2020-12-05T10:10:00Z">
        <w:r>
          <w:rPr>
            <w:rFonts w:hint="eastAsia"/>
          </w:rPr>
          <w:t>提取码：</w:t>
        </w:r>
        <w:r>
          <w:t xml:space="preserve">9blq </w:t>
        </w:r>
      </w:ins>
    </w:p>
    <w:p w14:paraId="43E5830D" w14:textId="77777777" w:rsidR="0078404B" w:rsidRDefault="0078404B" w:rsidP="0078404B">
      <w:pPr>
        <w:rPr>
          <w:ins w:id="1070" w:author="Administrator" w:date="2020-12-05T10:10:00Z"/>
        </w:rPr>
      </w:pPr>
      <w:ins w:id="1071" w:author="Administrator" w:date="2020-12-05T10:1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56E16668" w14:textId="77777777" w:rsidR="0078404B" w:rsidRDefault="0078404B" w:rsidP="0078404B">
      <w:pPr>
        <w:rPr>
          <w:ins w:id="1072" w:author="Administrator" w:date="2020-12-05T10:10:00Z"/>
        </w:rPr>
      </w:pPr>
      <w:ins w:id="1073" w:author="Administrator" w:date="2020-12-05T10:10:00Z">
        <w:r>
          <w:rPr>
            <w:rFonts w:hint="eastAsia"/>
          </w:rPr>
          <w:t>架设教程</w:t>
        </w:r>
        <w:r>
          <w:t>：</w:t>
        </w:r>
        <w:r w:rsidR="00E162B2">
          <w:fldChar w:fldCharType="begin"/>
        </w:r>
        <w:r w:rsidR="00E162B2">
          <w:instrText xml:space="preserve"> HYPERLINK "</w:instrText>
        </w:r>
        <w:r w:rsidR="00E162B2" w:rsidRPr="00E162B2">
          <w:instrText>https://www.bilibili.com/video/BV1Si4y1G7mn/</w:instrText>
        </w:r>
        <w:r w:rsidR="00E162B2">
          <w:instrText xml:space="preserve">" </w:instrText>
        </w:r>
        <w:r w:rsidR="00E162B2">
          <w:fldChar w:fldCharType="separate"/>
        </w:r>
        <w:r w:rsidR="00E162B2" w:rsidRPr="0010102B">
          <w:rPr>
            <w:rStyle w:val="a3"/>
          </w:rPr>
          <w:t>https://www.bilibili.com/video/BV1Si4y1G7mn/</w:t>
        </w:r>
        <w:r w:rsidR="00E162B2">
          <w:fldChar w:fldCharType="end"/>
        </w:r>
      </w:ins>
    </w:p>
    <w:p w14:paraId="20229812" w14:textId="77777777" w:rsidR="00E162B2" w:rsidRDefault="00E162B2" w:rsidP="0078404B">
      <w:pPr>
        <w:rPr>
          <w:ins w:id="1074" w:author="Administrator" w:date="2020-12-05T10:10:00Z"/>
        </w:rPr>
      </w:pPr>
    </w:p>
    <w:p w14:paraId="6A30C0C7" w14:textId="77777777" w:rsidR="00E162B2" w:rsidRDefault="00E162B2" w:rsidP="00E162B2">
      <w:pPr>
        <w:rPr>
          <w:ins w:id="1075" w:author="Administrator" w:date="2020-12-05T10:10:00Z"/>
        </w:rPr>
      </w:pPr>
      <w:ins w:id="1076" w:author="Administrator" w:date="2020-12-05T10:10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"https://www.bilibili.com/video/BV1rK4y147HG/"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年经典怀旧网游《大话西游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Online</w:t>
        </w:r>
        <w:r>
          <w:rPr>
            <w:rStyle w:val="a3"/>
            <w:rFonts w:ascii="微软雅黑" w:eastAsia="微软雅黑" w:hAnsi="微软雅黑" w:cs="微软雅黑" w:hint="eastAsia"/>
            <w:color w:val="212121"/>
            <w:shd w:val="clear" w:color="auto" w:fill="FFFFFF"/>
          </w:rPr>
          <w:t>Ⅱ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</w:t>
        </w:r>
        <w:r>
          <w:fldChar w:fldCharType="end"/>
        </w:r>
      </w:ins>
    </w:p>
    <w:p w14:paraId="6B60951E" w14:textId="77777777" w:rsidR="00E162B2" w:rsidRDefault="00E162B2" w:rsidP="00E162B2">
      <w:pPr>
        <w:rPr>
          <w:ins w:id="1077" w:author="Administrator" w:date="2020-12-05T10:10:00Z"/>
        </w:rPr>
      </w:pPr>
      <w:ins w:id="1078" w:author="Administrator" w:date="2020-12-05T10:10:00Z">
        <w:r>
          <w:rPr>
            <w:rFonts w:hint="eastAsia"/>
          </w:rPr>
          <w:t>链接：</w:t>
        </w:r>
        <w:r>
          <w:t xml:space="preserve">https://pan.baidu.com/s/1VkCXWpcOW1ijQu567CL5Rw </w:t>
        </w:r>
      </w:ins>
    </w:p>
    <w:p w14:paraId="73457F48" w14:textId="77777777" w:rsidR="00E162B2" w:rsidRDefault="00E162B2" w:rsidP="00E162B2">
      <w:pPr>
        <w:rPr>
          <w:ins w:id="1079" w:author="Administrator" w:date="2020-12-05T10:10:00Z"/>
        </w:rPr>
      </w:pPr>
      <w:ins w:id="1080" w:author="Administrator" w:date="2020-12-05T10:10:00Z">
        <w:r>
          <w:rPr>
            <w:rFonts w:hint="eastAsia"/>
          </w:rPr>
          <w:t>提取码：</w:t>
        </w:r>
        <w:proofErr w:type="spellStart"/>
        <w:r>
          <w:t>pero</w:t>
        </w:r>
        <w:proofErr w:type="spellEnd"/>
        <w:r>
          <w:t xml:space="preserve"> </w:t>
        </w:r>
      </w:ins>
    </w:p>
    <w:p w14:paraId="4C30CFD6" w14:textId="77777777" w:rsidR="00E162B2" w:rsidRDefault="00E162B2" w:rsidP="00E162B2">
      <w:pPr>
        <w:rPr>
          <w:ins w:id="1081" w:author="Administrator" w:date="2020-12-05T10:10:00Z"/>
        </w:rPr>
      </w:pPr>
      <w:ins w:id="1082" w:author="Administrator" w:date="2020-12-05T10:10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07A22720" w14:textId="77777777" w:rsidR="00E162B2" w:rsidRDefault="00E162B2" w:rsidP="00E162B2">
      <w:pPr>
        <w:rPr>
          <w:ins w:id="1083" w:author="Administrator" w:date="2020-12-05T10:10:00Z"/>
        </w:rPr>
      </w:pPr>
      <w:ins w:id="1084" w:author="Administrator" w:date="2020-12-05T10:1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162B2">
          <w:instrText>https://www.bilibili.com/video/BV1rK4y147HG/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https://www.bilibili.com/video/BV1rK4y147HG/</w:t>
        </w:r>
        <w:r>
          <w:fldChar w:fldCharType="end"/>
        </w:r>
      </w:ins>
    </w:p>
    <w:p w14:paraId="72C3BD0E" w14:textId="77777777" w:rsidR="00E162B2" w:rsidRDefault="00E162B2" w:rsidP="00E162B2">
      <w:pPr>
        <w:rPr>
          <w:ins w:id="1085" w:author="Administrator" w:date="2020-12-05T10:10:00Z"/>
        </w:rPr>
      </w:pPr>
    </w:p>
    <w:p w14:paraId="5A38B865" w14:textId="77777777" w:rsidR="00E162B2" w:rsidRDefault="00E162B2" w:rsidP="00E162B2">
      <w:pPr>
        <w:rPr>
          <w:ins w:id="1086" w:author="Administrator" w:date="2020-12-05T10:11:00Z"/>
        </w:rPr>
      </w:pPr>
      <w:ins w:id="1087" w:author="Administrator" w:date="2020-12-05T10:11:00Z">
        <w:r>
          <w:lastRenderedPageBreak/>
          <w:fldChar w:fldCharType="begin"/>
        </w:r>
        <w:r>
          <w:instrText xml:space="preserve"> HYPERLINK "https://www.bilibili.com/video/BV12t4y197dy/"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经典小说改编网游《佣兵天下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OL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4D06F3B3" w14:textId="77777777" w:rsidR="00E162B2" w:rsidRDefault="00E162B2" w:rsidP="00E162B2">
      <w:pPr>
        <w:rPr>
          <w:ins w:id="1088" w:author="Administrator" w:date="2020-12-05T10:11:00Z"/>
        </w:rPr>
      </w:pPr>
      <w:ins w:id="1089" w:author="Administrator" w:date="2020-12-05T10:11:00Z">
        <w:r>
          <w:rPr>
            <w:rFonts w:hint="eastAsia"/>
          </w:rPr>
          <w:t>链接：</w:t>
        </w:r>
        <w:r>
          <w:t xml:space="preserve">https://pan.baidu.com/s/1sqwYv5CoZqC0-g3HcI3OPA </w:t>
        </w:r>
      </w:ins>
    </w:p>
    <w:p w14:paraId="1EC00148" w14:textId="77777777" w:rsidR="00E162B2" w:rsidRDefault="00E162B2" w:rsidP="00E162B2">
      <w:pPr>
        <w:rPr>
          <w:ins w:id="1090" w:author="Administrator" w:date="2020-12-05T10:11:00Z"/>
        </w:rPr>
      </w:pPr>
      <w:ins w:id="1091" w:author="Administrator" w:date="2020-12-05T10:11:00Z">
        <w:r>
          <w:rPr>
            <w:rFonts w:hint="eastAsia"/>
          </w:rPr>
          <w:t>提取码：</w:t>
        </w:r>
        <w:proofErr w:type="spellStart"/>
        <w:r>
          <w:t>gire</w:t>
        </w:r>
        <w:proofErr w:type="spellEnd"/>
        <w:r>
          <w:t xml:space="preserve"> </w:t>
        </w:r>
      </w:ins>
    </w:p>
    <w:p w14:paraId="46FDE62C" w14:textId="77777777" w:rsidR="00E162B2" w:rsidRDefault="00E162B2" w:rsidP="00E162B2">
      <w:pPr>
        <w:rPr>
          <w:ins w:id="1092" w:author="Administrator" w:date="2020-12-05T10:11:00Z"/>
        </w:rPr>
      </w:pPr>
      <w:ins w:id="1093" w:author="Administrator" w:date="2020-12-05T10:1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1573F69C" w14:textId="77777777" w:rsidR="00E162B2" w:rsidRDefault="00E162B2" w:rsidP="00E162B2">
      <w:pPr>
        <w:rPr>
          <w:ins w:id="1094" w:author="Administrator" w:date="2020-12-05T10:11:00Z"/>
        </w:rPr>
      </w:pPr>
      <w:ins w:id="1095" w:author="Administrator" w:date="2020-12-05T10:1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162B2">
          <w:instrText>https://www.bilibili.com/video/BV12t4y197dy/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https://www.bilibili.com/video/BV12t4y197dy/</w:t>
        </w:r>
        <w:r>
          <w:fldChar w:fldCharType="end"/>
        </w:r>
      </w:ins>
    </w:p>
    <w:p w14:paraId="1CC8833C" w14:textId="77777777" w:rsidR="00E162B2" w:rsidRDefault="00E162B2" w:rsidP="00E162B2">
      <w:pPr>
        <w:rPr>
          <w:ins w:id="1096" w:author="Administrator" w:date="2020-12-05T10:11:00Z"/>
        </w:rPr>
      </w:pPr>
    </w:p>
    <w:p w14:paraId="535F4FFD" w14:textId="77777777" w:rsidR="00E162B2" w:rsidRDefault="00E162B2" w:rsidP="00E162B2">
      <w:pPr>
        <w:rPr>
          <w:ins w:id="1097" w:author="Administrator" w:date="2020-12-05T10:11:00Z"/>
        </w:rPr>
      </w:pPr>
      <w:ins w:id="1098" w:author="Administrator" w:date="2020-12-05T10:11:00Z">
        <w:r>
          <w:fldChar w:fldCharType="begin"/>
        </w:r>
        <w:r>
          <w:instrText xml:space="preserve"> HYPERLINK "https://www.bilibili.com/video/BV1di4y1G7EH/"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油腻师姐《剑灵》免虚最新物理端架设教程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试玩，注意是物理端！！！！！！！！</w:t>
        </w:r>
        <w:r>
          <w:fldChar w:fldCharType="end"/>
        </w:r>
      </w:ins>
    </w:p>
    <w:p w14:paraId="0A8C89C9" w14:textId="77777777" w:rsidR="00E162B2" w:rsidRDefault="00E162B2" w:rsidP="00E162B2">
      <w:pPr>
        <w:rPr>
          <w:ins w:id="1099" w:author="Administrator" w:date="2020-12-05T10:11:00Z"/>
        </w:rPr>
      </w:pPr>
      <w:ins w:id="1100" w:author="Administrator" w:date="2020-12-05T10:11:00Z">
        <w:r>
          <w:rPr>
            <w:rFonts w:hint="eastAsia"/>
          </w:rPr>
          <w:t>链接：</w:t>
        </w:r>
        <w:r>
          <w:t xml:space="preserve">https://pan.baidu.com/s/1Plt6t_CtKi7HuwsNRG8kag </w:t>
        </w:r>
      </w:ins>
    </w:p>
    <w:p w14:paraId="4C8E9493" w14:textId="77777777" w:rsidR="00E162B2" w:rsidRDefault="00E162B2" w:rsidP="00E162B2">
      <w:pPr>
        <w:rPr>
          <w:ins w:id="1101" w:author="Administrator" w:date="2020-12-05T10:11:00Z"/>
        </w:rPr>
      </w:pPr>
      <w:ins w:id="1102" w:author="Administrator" w:date="2020-12-05T10:11:00Z">
        <w:r>
          <w:rPr>
            <w:rFonts w:hint="eastAsia"/>
          </w:rPr>
          <w:t>提取码：</w:t>
        </w:r>
        <w:proofErr w:type="spellStart"/>
        <w:r>
          <w:t>hgof</w:t>
        </w:r>
        <w:proofErr w:type="spellEnd"/>
        <w:r>
          <w:t xml:space="preserve"> </w:t>
        </w:r>
      </w:ins>
    </w:p>
    <w:p w14:paraId="14E699DB" w14:textId="77777777" w:rsidR="00E162B2" w:rsidRDefault="00E162B2" w:rsidP="00E162B2">
      <w:pPr>
        <w:rPr>
          <w:ins w:id="1103" w:author="Administrator" w:date="2020-12-05T10:11:00Z"/>
        </w:rPr>
      </w:pPr>
      <w:ins w:id="1104" w:author="Administrator" w:date="2020-12-05T10:11:00Z">
        <w:r>
          <w:rPr>
            <w:rFonts w:hint="eastAsia"/>
          </w:rPr>
          <w:t>复制这段内容后打开百度网盘手机</w:t>
        </w:r>
        <w:r>
          <w:t>App，操作更方便哦--来自百度网盘超级会员V3的分享</w:t>
        </w:r>
      </w:ins>
    </w:p>
    <w:p w14:paraId="6DA920DA" w14:textId="77777777" w:rsidR="00E162B2" w:rsidRDefault="00E162B2" w:rsidP="00E162B2">
      <w:pPr>
        <w:rPr>
          <w:ins w:id="1105" w:author="Administrator" w:date="2020-12-05T10:12:00Z"/>
        </w:rPr>
      </w:pPr>
      <w:ins w:id="1106" w:author="Administrator" w:date="2020-12-05T10:11:00Z">
        <w:r>
          <w:rPr>
            <w:rFonts w:hint="eastAsia"/>
          </w:rPr>
          <w:t>架设</w:t>
        </w:r>
        <w:r>
          <w:t>教程：</w:t>
        </w:r>
      </w:ins>
      <w:ins w:id="1107" w:author="Administrator" w:date="2020-12-05T10:12:00Z">
        <w:r>
          <w:fldChar w:fldCharType="begin"/>
        </w:r>
        <w:r>
          <w:instrText xml:space="preserve"> HYPERLINK "</w:instrText>
        </w:r>
        <w:r w:rsidRPr="00E162B2">
          <w:instrText>https://www.bilibili.com/video/BV1di4y1G7EH/</w:instrText>
        </w:r>
        <w:r>
          <w:instrText xml:space="preserve">" </w:instrText>
        </w:r>
        <w:r>
          <w:fldChar w:fldCharType="separate"/>
        </w:r>
        <w:r w:rsidRPr="0010102B">
          <w:rPr>
            <w:rStyle w:val="a3"/>
          </w:rPr>
          <w:t>https://www.bilibili.com/video/BV1di4y1G7EH/</w:t>
        </w:r>
        <w:r>
          <w:fldChar w:fldCharType="end"/>
        </w:r>
      </w:ins>
    </w:p>
    <w:p w14:paraId="0C5E312D" w14:textId="77777777" w:rsidR="00E162B2" w:rsidRDefault="00E162B2" w:rsidP="00E162B2">
      <w:pPr>
        <w:rPr>
          <w:ins w:id="1108" w:author="Administrator" w:date="2020-12-05T10:12:00Z"/>
        </w:rPr>
      </w:pPr>
    </w:p>
    <w:p w14:paraId="14914712" w14:textId="77777777" w:rsidR="00E162B2" w:rsidRDefault="008645CF" w:rsidP="00E162B2">
      <w:pPr>
        <w:rPr>
          <w:ins w:id="1109" w:author="Administrator" w:date="2020-12-05T17:59:00Z"/>
        </w:rPr>
      </w:pPr>
      <w:ins w:id="1110" w:author="Administrator" w:date="2020-12-05T17:59:00Z">
        <w:r>
          <w:fldChar w:fldCharType="begin"/>
        </w:r>
        <w:r>
          <w:instrText xml:space="preserve"> HYPERLINK "https://www.bilibili.com/video/BV1Ri4y1G7x2/"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经典怀旧老网游《机战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online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》单机版教程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试玩，玩过的人估计都老了吧，我连听都没听过这游戏！！！</w:t>
        </w:r>
        <w:r>
          <w:fldChar w:fldCharType="end"/>
        </w:r>
      </w:ins>
    </w:p>
    <w:p w14:paraId="2460281A" w14:textId="77777777" w:rsidR="008645CF" w:rsidRDefault="008645CF" w:rsidP="008645CF">
      <w:pPr>
        <w:rPr>
          <w:ins w:id="1111" w:author="Administrator" w:date="2020-12-05T18:00:00Z"/>
        </w:rPr>
      </w:pPr>
      <w:ins w:id="1112" w:author="Administrator" w:date="2020-12-05T18:00:00Z">
        <w:r>
          <w:rPr>
            <w:rFonts w:hint="eastAsia"/>
          </w:rPr>
          <w:t>链接：</w:t>
        </w:r>
        <w:r>
          <w:t xml:space="preserve">https://pan.baidu.com/s/1a19IFpkY3uw-9xghPp-Idw </w:t>
        </w:r>
      </w:ins>
    </w:p>
    <w:p w14:paraId="17EF2784" w14:textId="77777777" w:rsidR="008645CF" w:rsidRDefault="008645CF" w:rsidP="008645CF">
      <w:pPr>
        <w:rPr>
          <w:ins w:id="1113" w:author="Administrator" w:date="2020-12-05T18:00:00Z"/>
        </w:rPr>
      </w:pPr>
      <w:ins w:id="1114" w:author="Administrator" w:date="2020-12-05T18:00:00Z">
        <w:r>
          <w:rPr>
            <w:rFonts w:hint="eastAsia"/>
          </w:rPr>
          <w:t>提取码：</w:t>
        </w:r>
        <w:r>
          <w:t xml:space="preserve">ww7l </w:t>
        </w:r>
      </w:ins>
    </w:p>
    <w:p w14:paraId="4CCBC406" w14:textId="77777777" w:rsidR="008645CF" w:rsidRDefault="008645CF" w:rsidP="008645CF">
      <w:pPr>
        <w:rPr>
          <w:ins w:id="1115" w:author="Administrator" w:date="2020-12-05T18:00:00Z"/>
        </w:rPr>
      </w:pPr>
      <w:ins w:id="1116" w:author="Administrator" w:date="2020-12-05T18:0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02C088D" w14:textId="77777777" w:rsidR="008645CF" w:rsidRDefault="008645CF" w:rsidP="008645CF">
      <w:pPr>
        <w:rPr>
          <w:ins w:id="1117" w:author="Administrator" w:date="2020-12-05T18:00:00Z"/>
        </w:rPr>
      </w:pPr>
      <w:ins w:id="1118" w:author="Administrator" w:date="2020-12-05T18:00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8645CF">
          <w:instrText>https://www.bilibili.com/video/BV1Ri4y1G7x2/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https://www.bilibili.com/video/BV1Ri4y1G7x2/</w:t>
        </w:r>
        <w:r>
          <w:fldChar w:fldCharType="end"/>
        </w:r>
      </w:ins>
    </w:p>
    <w:p w14:paraId="7450D20D" w14:textId="77777777" w:rsidR="008645CF" w:rsidRDefault="008645CF" w:rsidP="008645CF">
      <w:pPr>
        <w:rPr>
          <w:ins w:id="1119" w:author="Administrator" w:date="2020-12-05T18:00:00Z"/>
        </w:rPr>
      </w:pPr>
    </w:p>
    <w:p w14:paraId="5B972BD7" w14:textId="77777777" w:rsidR="0008237F" w:rsidRDefault="008645CF" w:rsidP="008645CF">
      <w:pPr>
        <w:rPr>
          <w:ins w:id="1120" w:author="Administrator" w:date="2020-12-05T18:06:00Z"/>
        </w:rPr>
      </w:pPr>
      <w:ins w:id="1121" w:author="Administrator" w:date="2020-12-05T18:06:00Z">
        <w:r>
          <w:fldChar w:fldCharType="begin"/>
        </w:r>
        <w:r>
          <w:instrText xml:space="preserve"> HYPERLINK "https://www.bilibili.com/video/BV1xD4y1Q7RC/"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再战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年经典《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100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单机女鬼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神兽时装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PVF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替换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代码查询教程</w:t>
        </w:r>
        <w:r>
          <w:fldChar w:fldCharType="end"/>
        </w:r>
      </w:ins>
    </w:p>
    <w:p w14:paraId="5179BF54" w14:textId="77777777" w:rsidR="008645CF" w:rsidRDefault="008645CF" w:rsidP="008645CF">
      <w:pPr>
        <w:rPr>
          <w:ins w:id="1122" w:author="Administrator" w:date="2020-12-05T18:06:00Z"/>
        </w:rPr>
      </w:pPr>
      <w:ins w:id="1123" w:author="Administrator" w:date="2020-12-05T18:06:00Z">
        <w:r>
          <w:rPr>
            <w:rFonts w:hint="eastAsia"/>
          </w:rPr>
          <w:t>链接：</w:t>
        </w:r>
        <w:r>
          <w:t xml:space="preserve">https://pan.baidu.com/s/1NpWpIrNvyImY4MJmxFXq9A </w:t>
        </w:r>
      </w:ins>
    </w:p>
    <w:p w14:paraId="46ADECC1" w14:textId="77777777" w:rsidR="008645CF" w:rsidRDefault="008645CF" w:rsidP="008645CF">
      <w:pPr>
        <w:rPr>
          <w:ins w:id="1124" w:author="Administrator" w:date="2020-12-05T18:06:00Z"/>
        </w:rPr>
      </w:pPr>
      <w:ins w:id="1125" w:author="Administrator" w:date="2020-12-05T18:06:00Z">
        <w:r>
          <w:rPr>
            <w:rFonts w:hint="eastAsia"/>
          </w:rPr>
          <w:t>提取码：</w:t>
        </w:r>
        <w:r>
          <w:t xml:space="preserve">o5qn </w:t>
        </w:r>
      </w:ins>
    </w:p>
    <w:p w14:paraId="19608FE4" w14:textId="77777777" w:rsidR="008645CF" w:rsidRDefault="008645CF" w:rsidP="008645CF">
      <w:pPr>
        <w:rPr>
          <w:ins w:id="1126" w:author="Administrator" w:date="2020-12-05T18:06:00Z"/>
        </w:rPr>
      </w:pPr>
      <w:ins w:id="1127" w:author="Administrator" w:date="2020-12-05T18:0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287CE742" w14:textId="77777777" w:rsidR="0008237F" w:rsidRDefault="0008237F" w:rsidP="008645CF">
      <w:pPr>
        <w:rPr>
          <w:ins w:id="1128" w:author="Administrator" w:date="2020-12-05T18:07:00Z"/>
        </w:rPr>
      </w:pPr>
      <w:ins w:id="1129" w:author="Administrator" w:date="2020-12-05T18:0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https://www.bilibili.com/video/BV1xD4y1Q7RC/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https://www.bilibili.com/video/BV1xD4y1Q7RC/</w:t>
        </w:r>
        <w:r>
          <w:fldChar w:fldCharType="end"/>
        </w:r>
      </w:ins>
    </w:p>
    <w:p w14:paraId="5AC0A91D" w14:textId="77777777" w:rsidR="0008237F" w:rsidRDefault="0008237F" w:rsidP="008645CF">
      <w:pPr>
        <w:rPr>
          <w:ins w:id="1130" w:author="Administrator" w:date="2020-12-05T18:07:00Z"/>
        </w:rPr>
      </w:pPr>
      <w:ins w:id="1131" w:author="Administrator" w:date="2020-12-05T18:07:00Z">
        <w:r>
          <w:rPr>
            <w:rFonts w:hint="eastAsia"/>
          </w:rPr>
          <w:t>试玩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https://www.bilibili.com/video/BV1mk4y1z7hA/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https://www.bilibili.com/video/BV1mk4y1z7hA/</w:t>
        </w:r>
        <w:r>
          <w:fldChar w:fldCharType="end"/>
        </w:r>
      </w:ins>
    </w:p>
    <w:p w14:paraId="2C24AB15" w14:textId="77777777" w:rsidR="0008237F" w:rsidRDefault="0008237F" w:rsidP="008645CF">
      <w:pPr>
        <w:rPr>
          <w:ins w:id="1132" w:author="Administrator" w:date="2020-12-05T18:07:00Z"/>
        </w:rPr>
      </w:pPr>
    </w:p>
    <w:p w14:paraId="15C40D89" w14:textId="77777777" w:rsidR="0008237F" w:rsidRDefault="0008237F" w:rsidP="008645CF">
      <w:pPr>
        <w:rPr>
          <w:ins w:id="1133" w:author="Administrator" w:date="2020-12-05T18:07:00Z"/>
        </w:rPr>
      </w:pPr>
      <w:ins w:id="1134" w:author="Administrator" w:date="2020-12-05T18:07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"https://www.bilibili.com/video/BV1RT4y1J7Qm/"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06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年经典网游魔域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19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神火单机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免虚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合一版试玩</w:t>
        </w:r>
        <w:r>
          <w:fldChar w:fldCharType="end"/>
        </w:r>
      </w:ins>
    </w:p>
    <w:p w14:paraId="1D48107F" w14:textId="77777777" w:rsidR="0008237F" w:rsidRDefault="0008237F" w:rsidP="0008237F">
      <w:pPr>
        <w:rPr>
          <w:ins w:id="1135" w:author="Administrator" w:date="2020-12-05T18:07:00Z"/>
        </w:rPr>
      </w:pPr>
      <w:ins w:id="1136" w:author="Administrator" w:date="2020-12-05T18:07:00Z">
        <w:r>
          <w:rPr>
            <w:rFonts w:hint="eastAsia"/>
          </w:rPr>
          <w:t>链接：</w:t>
        </w:r>
        <w:r>
          <w:t xml:space="preserve">https://pan.baidu.com/s/1WN2b13Zje9bqC1UaNwO1yA </w:t>
        </w:r>
      </w:ins>
    </w:p>
    <w:p w14:paraId="70AD95CD" w14:textId="77777777" w:rsidR="0008237F" w:rsidRDefault="0008237F" w:rsidP="0008237F">
      <w:pPr>
        <w:rPr>
          <w:ins w:id="1137" w:author="Administrator" w:date="2020-12-05T18:07:00Z"/>
        </w:rPr>
      </w:pPr>
      <w:ins w:id="1138" w:author="Administrator" w:date="2020-12-05T18:07:00Z">
        <w:r>
          <w:rPr>
            <w:rFonts w:hint="eastAsia"/>
          </w:rPr>
          <w:t>提取码：</w:t>
        </w:r>
        <w:r>
          <w:t xml:space="preserve">41kw </w:t>
        </w:r>
      </w:ins>
    </w:p>
    <w:p w14:paraId="4E58C61E" w14:textId="77777777" w:rsidR="0008237F" w:rsidRDefault="0008237F" w:rsidP="0008237F">
      <w:pPr>
        <w:rPr>
          <w:ins w:id="1139" w:author="Administrator" w:date="2020-12-05T18:07:00Z"/>
        </w:rPr>
      </w:pPr>
      <w:ins w:id="1140" w:author="Administrator" w:date="2020-12-05T18:0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EB5556C" w14:textId="77777777" w:rsidR="0008237F" w:rsidRDefault="0008237F" w:rsidP="0008237F">
      <w:pPr>
        <w:rPr>
          <w:ins w:id="1141" w:author="Administrator" w:date="2020-12-05T18:07:00Z"/>
        </w:rPr>
      </w:pPr>
      <w:ins w:id="1142" w:author="Administrator" w:date="2020-12-05T18:0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https://www.bilibili.com/video/BV1RT4y1J7Qm/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https://www.bilibili.com/video/BV1RT4y1J7Qm/</w:t>
        </w:r>
        <w:r>
          <w:fldChar w:fldCharType="end"/>
        </w:r>
      </w:ins>
    </w:p>
    <w:p w14:paraId="4D9AF8FC" w14:textId="77777777" w:rsidR="0008237F" w:rsidRDefault="0008237F" w:rsidP="0008237F">
      <w:pPr>
        <w:rPr>
          <w:ins w:id="1143" w:author="Administrator" w:date="2020-12-05T18:07:00Z"/>
        </w:rPr>
      </w:pPr>
    </w:p>
    <w:p w14:paraId="4D4EB2D6" w14:textId="77777777" w:rsidR="0008237F" w:rsidRDefault="0008237F" w:rsidP="0008237F">
      <w:pPr>
        <w:rPr>
          <w:ins w:id="1144" w:author="Administrator" w:date="2020-12-05T18:08:00Z"/>
        </w:rPr>
      </w:pPr>
      <w:ins w:id="1145" w:author="Administrator" w:date="2020-12-05T18:08:00Z">
        <w:r>
          <w:fldChar w:fldCharType="begin"/>
        </w:r>
        <w:r>
          <w:instrText xml:space="preserve"> HYPERLINK "https://www.bilibili.com/video/BV1BK4y147LT/"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06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年经典怀旧网游《问道》单机虚拟一键端试玩</w:t>
        </w:r>
        <w:r>
          <w:fldChar w:fldCharType="end"/>
        </w:r>
      </w:ins>
    </w:p>
    <w:p w14:paraId="5F2FAD08" w14:textId="77777777" w:rsidR="0008237F" w:rsidRDefault="0008237F" w:rsidP="0008237F">
      <w:pPr>
        <w:rPr>
          <w:ins w:id="1146" w:author="Administrator" w:date="2020-12-05T18:09:00Z"/>
        </w:rPr>
      </w:pPr>
      <w:ins w:id="1147" w:author="Administrator" w:date="2020-12-05T18:09:00Z">
        <w:r>
          <w:rPr>
            <w:rFonts w:hint="eastAsia"/>
          </w:rPr>
          <w:t>链接：</w:t>
        </w:r>
        <w:r>
          <w:t xml:space="preserve">https://pan.baidu.com/s/1DrD7HcMJzmGgoORv9NzPaQ </w:t>
        </w:r>
      </w:ins>
    </w:p>
    <w:p w14:paraId="430DFE52" w14:textId="77777777" w:rsidR="0008237F" w:rsidRDefault="0008237F" w:rsidP="0008237F">
      <w:pPr>
        <w:rPr>
          <w:ins w:id="1148" w:author="Administrator" w:date="2020-12-05T18:09:00Z"/>
        </w:rPr>
      </w:pPr>
      <w:ins w:id="1149" w:author="Administrator" w:date="2020-12-05T18:09:00Z">
        <w:r>
          <w:rPr>
            <w:rFonts w:hint="eastAsia"/>
          </w:rPr>
          <w:t>提取码：</w:t>
        </w:r>
        <w:r>
          <w:t xml:space="preserve">i8xu </w:t>
        </w:r>
      </w:ins>
    </w:p>
    <w:p w14:paraId="0AE277A5" w14:textId="77777777" w:rsidR="0008237F" w:rsidRDefault="0008237F" w:rsidP="0008237F">
      <w:pPr>
        <w:rPr>
          <w:ins w:id="1150" w:author="Administrator" w:date="2020-12-05T18:09:00Z"/>
        </w:rPr>
      </w:pPr>
      <w:ins w:id="1151" w:author="Administrator" w:date="2020-12-05T18:09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2D149EFA" w14:textId="77777777" w:rsidR="0008237F" w:rsidRDefault="0008237F" w:rsidP="0008237F">
      <w:pPr>
        <w:rPr>
          <w:ins w:id="1152" w:author="Administrator" w:date="2020-12-05T18:09:00Z"/>
        </w:rPr>
      </w:pPr>
      <w:ins w:id="1153" w:author="Administrator" w:date="2020-12-05T18:09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https://www.bilibili.com/video/BV1BK4y147LT/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https://www.bilibili.com/video/BV1BK4y147LT/</w:t>
        </w:r>
        <w:r>
          <w:fldChar w:fldCharType="end"/>
        </w:r>
      </w:ins>
    </w:p>
    <w:p w14:paraId="0B23B2D7" w14:textId="77777777" w:rsidR="0008237F" w:rsidRDefault="0008237F" w:rsidP="0008237F">
      <w:pPr>
        <w:rPr>
          <w:ins w:id="1154" w:author="Administrator" w:date="2020-12-05T18:09:00Z"/>
        </w:rPr>
      </w:pPr>
    </w:p>
    <w:p w14:paraId="7390A9A9" w14:textId="77777777" w:rsidR="0008237F" w:rsidRDefault="0008237F" w:rsidP="0008237F">
      <w:pPr>
        <w:rPr>
          <w:ins w:id="1155" w:author="Administrator" w:date="2020-12-05T18:09:00Z"/>
        </w:rPr>
      </w:pPr>
      <w:ins w:id="1156" w:author="Administrator" w:date="2020-12-05T18:09:00Z">
        <w:r>
          <w:fldChar w:fldCharType="begin"/>
        </w:r>
        <w:r>
          <w:instrText xml:space="preserve"> HYPERLINK "https://www.bilibili.com/video/BV1yk4y1q78m/"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05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年经典网游《劲舞团》单机版试玩，请原谅我就是一个来听歌的菜鸟！！！！</w:t>
        </w:r>
        <w:r>
          <w:fldChar w:fldCharType="end"/>
        </w:r>
      </w:ins>
    </w:p>
    <w:p w14:paraId="0FC9A425" w14:textId="77777777" w:rsidR="0008237F" w:rsidRDefault="0008237F" w:rsidP="0008237F">
      <w:pPr>
        <w:rPr>
          <w:ins w:id="1157" w:author="Administrator" w:date="2020-12-05T18:10:00Z"/>
        </w:rPr>
      </w:pPr>
      <w:ins w:id="1158" w:author="Administrator" w:date="2020-12-05T18:10:00Z">
        <w:r>
          <w:rPr>
            <w:rFonts w:hint="eastAsia"/>
          </w:rPr>
          <w:t>链接：</w:t>
        </w:r>
        <w:r>
          <w:t xml:space="preserve">https://pan.baidu.com/s/1DUbkEIBnKcmtN48FUd4jrg </w:t>
        </w:r>
      </w:ins>
    </w:p>
    <w:p w14:paraId="45AADAB6" w14:textId="77777777" w:rsidR="0008237F" w:rsidRDefault="0008237F" w:rsidP="0008237F">
      <w:pPr>
        <w:rPr>
          <w:ins w:id="1159" w:author="Administrator" w:date="2020-12-05T18:10:00Z"/>
        </w:rPr>
      </w:pPr>
      <w:ins w:id="1160" w:author="Administrator" w:date="2020-12-05T18:10:00Z">
        <w:r>
          <w:rPr>
            <w:rFonts w:hint="eastAsia"/>
          </w:rPr>
          <w:t>提取码：</w:t>
        </w:r>
        <w:proofErr w:type="spellStart"/>
        <w:r>
          <w:t>gapl</w:t>
        </w:r>
        <w:proofErr w:type="spellEnd"/>
        <w:r>
          <w:t xml:space="preserve"> </w:t>
        </w:r>
      </w:ins>
    </w:p>
    <w:p w14:paraId="46954598" w14:textId="77777777" w:rsidR="0008237F" w:rsidRDefault="0008237F" w:rsidP="0008237F">
      <w:pPr>
        <w:rPr>
          <w:ins w:id="1161" w:author="Administrator" w:date="2020-12-05T18:10:00Z"/>
        </w:rPr>
      </w:pPr>
      <w:ins w:id="1162" w:author="Administrator" w:date="2020-12-05T18:1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679BAB03" w14:textId="77777777" w:rsidR="0008237F" w:rsidRDefault="0008237F" w:rsidP="0008237F">
      <w:pPr>
        <w:rPr>
          <w:ins w:id="1163" w:author="Administrator" w:date="2020-12-05T18:10:00Z"/>
        </w:rPr>
      </w:pPr>
      <w:ins w:id="1164" w:author="Administrator" w:date="2020-12-05T18:1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https://www.bilibili.com/video/BV1yk4y1q78m/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https://www.bilibili.com/video/BV1yk4y1q78m/</w:t>
        </w:r>
        <w:r>
          <w:fldChar w:fldCharType="end"/>
        </w:r>
      </w:ins>
    </w:p>
    <w:p w14:paraId="59FC8747" w14:textId="77777777" w:rsidR="0008237F" w:rsidRDefault="0008237F" w:rsidP="0008237F">
      <w:pPr>
        <w:rPr>
          <w:ins w:id="1165" w:author="Administrator" w:date="2020-12-05T18:10:00Z"/>
        </w:rPr>
      </w:pPr>
    </w:p>
    <w:p w14:paraId="47DE8BEE" w14:textId="77777777" w:rsidR="0008237F" w:rsidRDefault="0008237F" w:rsidP="0008237F">
      <w:pPr>
        <w:rPr>
          <w:ins w:id="1166" w:author="Administrator" w:date="2020-12-05T18:10:00Z"/>
        </w:rPr>
      </w:pPr>
      <w:ins w:id="1167" w:author="Administrator" w:date="2020-12-05T18:10:00Z">
        <w:r>
          <w:lastRenderedPageBreak/>
          <w:fldChar w:fldCharType="begin"/>
        </w:r>
        <w:r>
          <w:instrText xml:space="preserve"> HYPERLINK "https://www.bilibili.com/video/BV1KD4y1S7u9/"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年经典怀旧《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西游》又名《天命西游》网游单机试玩</w:t>
        </w:r>
        <w:r>
          <w:fldChar w:fldCharType="end"/>
        </w:r>
      </w:ins>
    </w:p>
    <w:p w14:paraId="3FAAFAD5" w14:textId="77777777" w:rsidR="0008237F" w:rsidRDefault="0008237F" w:rsidP="0008237F">
      <w:pPr>
        <w:rPr>
          <w:ins w:id="1168" w:author="Administrator" w:date="2020-12-05T18:10:00Z"/>
        </w:rPr>
      </w:pPr>
      <w:ins w:id="1169" w:author="Administrator" w:date="2020-12-05T18:10:00Z">
        <w:r>
          <w:rPr>
            <w:rFonts w:hint="eastAsia"/>
          </w:rPr>
          <w:t>链接：</w:t>
        </w:r>
        <w:r>
          <w:t xml:space="preserve">https://pan.baidu.com/s/12Y5zZXNLGiZDSp62SCPD8g </w:t>
        </w:r>
      </w:ins>
    </w:p>
    <w:p w14:paraId="1D65A143" w14:textId="77777777" w:rsidR="0008237F" w:rsidRDefault="0008237F" w:rsidP="0008237F">
      <w:pPr>
        <w:rPr>
          <w:ins w:id="1170" w:author="Administrator" w:date="2020-12-05T18:10:00Z"/>
        </w:rPr>
      </w:pPr>
      <w:ins w:id="1171" w:author="Administrator" w:date="2020-12-05T18:10:00Z">
        <w:r>
          <w:rPr>
            <w:rFonts w:hint="eastAsia"/>
          </w:rPr>
          <w:t>提取码：</w:t>
        </w:r>
        <w:r>
          <w:t xml:space="preserve">rt0n </w:t>
        </w:r>
      </w:ins>
    </w:p>
    <w:p w14:paraId="5EE83FAF" w14:textId="77777777" w:rsidR="0008237F" w:rsidRDefault="0008237F" w:rsidP="0008237F">
      <w:pPr>
        <w:rPr>
          <w:ins w:id="1172" w:author="Administrator" w:date="2020-12-05T18:10:00Z"/>
        </w:rPr>
      </w:pPr>
      <w:ins w:id="1173" w:author="Administrator" w:date="2020-12-05T18:1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EE00D32" w14:textId="77777777" w:rsidR="0008237F" w:rsidRDefault="0008237F" w:rsidP="0008237F">
      <w:pPr>
        <w:rPr>
          <w:ins w:id="1174" w:author="Administrator" w:date="2020-12-05T18:10:00Z"/>
        </w:rPr>
      </w:pPr>
      <w:ins w:id="1175" w:author="Administrator" w:date="2020-12-05T18:1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https://www.bilibili.com/video/BV1KD4y1S7u9/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https://www.bilibili.com/video/BV1KD4y1S7u9/</w:t>
        </w:r>
        <w:r>
          <w:fldChar w:fldCharType="end"/>
        </w:r>
      </w:ins>
    </w:p>
    <w:p w14:paraId="4466EADD" w14:textId="77777777" w:rsidR="0008237F" w:rsidRDefault="0008237F" w:rsidP="0008237F">
      <w:pPr>
        <w:rPr>
          <w:ins w:id="1176" w:author="Administrator" w:date="2020-12-05T18:10:00Z"/>
        </w:rPr>
      </w:pPr>
    </w:p>
    <w:p w14:paraId="3B4D06DD" w14:textId="77777777" w:rsidR="0008237F" w:rsidRDefault="0008237F" w:rsidP="0008237F">
      <w:pPr>
        <w:rPr>
          <w:ins w:id="1177" w:author="Administrator" w:date="2020-12-05T18:10:00Z"/>
        </w:rPr>
      </w:pPr>
      <w:ins w:id="1178" w:author="Administrator" w:date="2020-12-05T18:10:00Z">
        <w:r>
          <w:fldChar w:fldCharType="begin"/>
        </w:r>
        <w:r>
          <w:instrText xml:space="preserve"> HYPERLINK "https://www.bilibili.com/video/BV1Pi4y1V7np/"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日系网游《幻想神域》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75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版单机一键端试玩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+GM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命令演示</w:t>
        </w:r>
        <w:r>
          <w:fldChar w:fldCharType="end"/>
        </w:r>
      </w:ins>
    </w:p>
    <w:p w14:paraId="150D1950" w14:textId="77777777" w:rsidR="0008237F" w:rsidRDefault="0008237F" w:rsidP="0008237F">
      <w:pPr>
        <w:rPr>
          <w:ins w:id="1179" w:author="Administrator" w:date="2020-12-05T18:11:00Z"/>
        </w:rPr>
      </w:pPr>
      <w:ins w:id="1180" w:author="Administrator" w:date="2020-12-05T18:11:00Z">
        <w:r>
          <w:rPr>
            <w:rFonts w:hint="eastAsia"/>
          </w:rPr>
          <w:t>链接：</w:t>
        </w:r>
        <w:r>
          <w:t xml:space="preserve">https://pan.baidu.com/s/1OaV6gT4Nq5c6LbzngRoHVQ </w:t>
        </w:r>
      </w:ins>
    </w:p>
    <w:p w14:paraId="3290E16A" w14:textId="77777777" w:rsidR="0008237F" w:rsidRDefault="0008237F" w:rsidP="0008237F">
      <w:pPr>
        <w:rPr>
          <w:ins w:id="1181" w:author="Administrator" w:date="2020-12-05T18:11:00Z"/>
        </w:rPr>
      </w:pPr>
      <w:ins w:id="1182" w:author="Administrator" w:date="2020-12-05T18:11:00Z">
        <w:r>
          <w:rPr>
            <w:rFonts w:hint="eastAsia"/>
          </w:rPr>
          <w:t>提取码：</w:t>
        </w:r>
        <w:r>
          <w:t xml:space="preserve">jl7q </w:t>
        </w:r>
      </w:ins>
    </w:p>
    <w:p w14:paraId="7B2460B1" w14:textId="77777777" w:rsidR="0008237F" w:rsidRDefault="0008237F" w:rsidP="0008237F">
      <w:pPr>
        <w:rPr>
          <w:ins w:id="1183" w:author="Administrator" w:date="2020-12-05T18:11:00Z"/>
        </w:rPr>
      </w:pPr>
      <w:ins w:id="1184" w:author="Administrator" w:date="2020-12-05T18:1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D9E678D" w14:textId="77777777" w:rsidR="0008237F" w:rsidRDefault="0008237F" w:rsidP="0008237F">
      <w:pPr>
        <w:rPr>
          <w:ins w:id="1185" w:author="Administrator" w:date="2020-12-05T18:11:00Z"/>
        </w:rPr>
      </w:pPr>
      <w:ins w:id="1186" w:author="Administrator" w:date="2020-12-05T18:1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https://www.bilibili.com/video/BV1Pi4y1V7np/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https://www.bilibili.com/video/BV1Pi4y1V7np/</w:t>
        </w:r>
        <w:r>
          <w:fldChar w:fldCharType="end"/>
        </w:r>
      </w:ins>
    </w:p>
    <w:p w14:paraId="00F772CE" w14:textId="77777777" w:rsidR="0008237F" w:rsidRDefault="0008237F" w:rsidP="0008237F">
      <w:pPr>
        <w:rPr>
          <w:ins w:id="1187" w:author="Administrator" w:date="2020-12-05T18:11:00Z"/>
        </w:rPr>
      </w:pPr>
    </w:p>
    <w:p w14:paraId="2FFBEF80" w14:textId="77777777" w:rsidR="0008237F" w:rsidRDefault="0008237F" w:rsidP="0008237F">
      <w:pPr>
        <w:rPr>
          <w:ins w:id="1188" w:author="Administrator" w:date="2020-12-05T18:11:00Z"/>
        </w:rPr>
      </w:pPr>
      <w:ins w:id="1189" w:author="Administrator" w:date="2020-12-05T18:11:00Z">
        <w:r>
          <w:fldChar w:fldCharType="begin"/>
        </w:r>
        <w:r>
          <w:instrText xml:space="preserve"> HYPERLINK "https://www.bilibili.com/video/BV1cz411v7HV/"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童年经典网游《守护之剑》单机版架设教程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6F1FD0D9" w14:textId="77777777" w:rsidR="0008237F" w:rsidRDefault="0008237F" w:rsidP="0008237F">
      <w:pPr>
        <w:rPr>
          <w:ins w:id="1190" w:author="Administrator" w:date="2020-12-05T18:11:00Z"/>
        </w:rPr>
      </w:pPr>
      <w:ins w:id="1191" w:author="Administrator" w:date="2020-12-05T18:11:00Z">
        <w:r>
          <w:rPr>
            <w:rFonts w:hint="eastAsia"/>
          </w:rPr>
          <w:t>链接：</w:t>
        </w:r>
        <w:r>
          <w:t xml:space="preserve">https://pan.baidu.com/s/1jJWtcqw-qPyBBXSd92rSEg </w:t>
        </w:r>
      </w:ins>
    </w:p>
    <w:p w14:paraId="329C07E3" w14:textId="77777777" w:rsidR="0008237F" w:rsidRDefault="0008237F" w:rsidP="0008237F">
      <w:pPr>
        <w:rPr>
          <w:ins w:id="1192" w:author="Administrator" w:date="2020-12-05T18:11:00Z"/>
        </w:rPr>
      </w:pPr>
      <w:ins w:id="1193" w:author="Administrator" w:date="2020-12-05T18:11:00Z">
        <w:r>
          <w:rPr>
            <w:rFonts w:hint="eastAsia"/>
          </w:rPr>
          <w:t>提取码：</w:t>
        </w:r>
        <w:r>
          <w:t xml:space="preserve">8lhn </w:t>
        </w:r>
      </w:ins>
    </w:p>
    <w:p w14:paraId="26E752AD" w14:textId="77777777" w:rsidR="0008237F" w:rsidRDefault="0008237F" w:rsidP="0008237F">
      <w:pPr>
        <w:rPr>
          <w:ins w:id="1194" w:author="Administrator" w:date="2020-12-05T18:11:00Z"/>
        </w:rPr>
      </w:pPr>
      <w:ins w:id="1195" w:author="Administrator" w:date="2020-12-05T18:1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35B8E11" w14:textId="77777777" w:rsidR="0008237F" w:rsidRDefault="0008237F" w:rsidP="0008237F">
      <w:pPr>
        <w:rPr>
          <w:ins w:id="1196" w:author="Administrator" w:date="2020-12-05T18:12:00Z"/>
        </w:rPr>
      </w:pPr>
      <w:ins w:id="1197" w:author="Administrator" w:date="2020-12-05T18:11:00Z">
        <w:r>
          <w:rPr>
            <w:rFonts w:hint="eastAsia"/>
          </w:rPr>
          <w:t>架设</w:t>
        </w:r>
        <w:r>
          <w:t>教程：</w:t>
        </w:r>
      </w:ins>
      <w:ins w:id="1198" w:author="Administrator" w:date="2020-12-05T18:12:00Z">
        <w:r>
          <w:fldChar w:fldCharType="begin"/>
        </w:r>
        <w:r>
          <w:instrText xml:space="preserve"> HYPERLINK "</w:instrText>
        </w:r>
        <w:r w:rsidRPr="0008237F">
          <w:instrText>https://www.bilibili.com/video/BV1cz411v7HV/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https://www.bilibili.com/video/BV1cz411v7HV/</w:t>
        </w:r>
        <w:r>
          <w:fldChar w:fldCharType="end"/>
        </w:r>
      </w:ins>
    </w:p>
    <w:p w14:paraId="3A65E623" w14:textId="77777777" w:rsidR="0008237F" w:rsidRDefault="0008237F" w:rsidP="0008237F">
      <w:pPr>
        <w:rPr>
          <w:ins w:id="1199" w:author="Administrator" w:date="2020-12-05T18:12:00Z"/>
        </w:rPr>
      </w:pPr>
    </w:p>
    <w:p w14:paraId="723A9CE3" w14:textId="77777777" w:rsidR="0008237F" w:rsidRDefault="0008237F" w:rsidP="0008237F">
      <w:pPr>
        <w:rPr>
          <w:ins w:id="1200" w:author="Administrator" w:date="2020-12-05T18:12:00Z"/>
        </w:rPr>
      </w:pPr>
      <w:ins w:id="1201" w:author="Administrator" w:date="2020-12-05T18:12:00Z">
        <w:r>
          <w:fldChar w:fldCharType="begin"/>
        </w:r>
        <w:r>
          <w:instrText xml:space="preserve"> HYPERLINK "https://www.bilibili.com/video/BV1PV411k726/"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童年经典怀旧网游《洛奇》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Mabinogi-G17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单机版游戏试玩</w:t>
        </w:r>
        <w:r>
          <w:fldChar w:fldCharType="end"/>
        </w:r>
      </w:ins>
    </w:p>
    <w:p w14:paraId="4DA197F1" w14:textId="77777777" w:rsidR="0008237F" w:rsidRDefault="0008237F" w:rsidP="0008237F">
      <w:pPr>
        <w:rPr>
          <w:ins w:id="1202" w:author="Administrator" w:date="2020-12-05T18:12:00Z"/>
        </w:rPr>
      </w:pPr>
      <w:ins w:id="1203" w:author="Administrator" w:date="2020-12-05T18:12:00Z">
        <w:r>
          <w:rPr>
            <w:rFonts w:hint="eastAsia"/>
          </w:rPr>
          <w:t>链接：</w:t>
        </w:r>
        <w:r>
          <w:t xml:space="preserve">https://pan.baidu.com/s/17yeDWBZj8VDGFFngB5UIlg </w:t>
        </w:r>
      </w:ins>
    </w:p>
    <w:p w14:paraId="4B4ECC8C" w14:textId="77777777" w:rsidR="0008237F" w:rsidRDefault="0008237F" w:rsidP="0008237F">
      <w:pPr>
        <w:rPr>
          <w:ins w:id="1204" w:author="Administrator" w:date="2020-12-05T18:12:00Z"/>
        </w:rPr>
      </w:pPr>
      <w:ins w:id="1205" w:author="Administrator" w:date="2020-12-05T18:12:00Z">
        <w:r>
          <w:rPr>
            <w:rFonts w:hint="eastAsia"/>
          </w:rPr>
          <w:t>提取码：</w:t>
        </w:r>
        <w:proofErr w:type="spellStart"/>
        <w:r>
          <w:t>uzze</w:t>
        </w:r>
        <w:proofErr w:type="spellEnd"/>
        <w:r>
          <w:t xml:space="preserve"> </w:t>
        </w:r>
      </w:ins>
    </w:p>
    <w:p w14:paraId="2909E217" w14:textId="77777777" w:rsidR="0008237F" w:rsidRDefault="0008237F" w:rsidP="0008237F">
      <w:pPr>
        <w:rPr>
          <w:ins w:id="1206" w:author="Administrator" w:date="2020-12-05T18:12:00Z"/>
        </w:rPr>
      </w:pPr>
      <w:ins w:id="1207" w:author="Administrator" w:date="2020-12-05T18:1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B334DEA" w14:textId="77777777" w:rsidR="0008237F" w:rsidRDefault="0008237F" w:rsidP="0008237F">
      <w:pPr>
        <w:rPr>
          <w:ins w:id="1208" w:author="Administrator" w:date="2020-12-05T18:12:00Z"/>
        </w:rPr>
      </w:pPr>
      <w:ins w:id="1209" w:author="Administrator" w:date="2020-12-05T18:1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https://www.bilibili.com/video/BV1PV411k726/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https://www.bilibili.com/video/BV1PV411k726/</w:t>
        </w:r>
        <w:r>
          <w:fldChar w:fldCharType="end"/>
        </w:r>
      </w:ins>
    </w:p>
    <w:p w14:paraId="7A4107BC" w14:textId="77777777" w:rsidR="0008237F" w:rsidRDefault="0008237F" w:rsidP="0008237F">
      <w:pPr>
        <w:rPr>
          <w:ins w:id="1210" w:author="Administrator" w:date="2020-12-05T18:12:00Z"/>
        </w:rPr>
      </w:pPr>
    </w:p>
    <w:p w14:paraId="2BD2AFB5" w14:textId="77777777" w:rsidR="0008237F" w:rsidRDefault="0008237F" w:rsidP="0008237F">
      <w:pPr>
        <w:rPr>
          <w:ins w:id="1211" w:author="Administrator" w:date="2020-12-05T18:12:00Z"/>
        </w:rPr>
      </w:pPr>
      <w:ins w:id="1212" w:author="Administrator" w:date="2020-12-05T18:12:00Z">
        <w:r>
          <w:fldChar w:fldCharType="begin"/>
        </w:r>
        <w:r>
          <w:instrText xml:space="preserve"> HYPERLINK "https://www.bilibili.com/video/BV15T4y1J7Sz/"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经典怀旧网游【魔兽世界】绝版仿官方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版本地球时代简单架设教程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4CAB88B2" w14:textId="77777777" w:rsidR="0008237F" w:rsidRDefault="0008237F" w:rsidP="0008237F">
      <w:pPr>
        <w:rPr>
          <w:ins w:id="1213" w:author="Administrator" w:date="2020-12-05T18:12:00Z"/>
        </w:rPr>
      </w:pPr>
      <w:ins w:id="1214" w:author="Administrator" w:date="2020-12-05T18:12:00Z">
        <w:r>
          <w:rPr>
            <w:rFonts w:hint="eastAsia"/>
          </w:rPr>
          <w:t>链接：</w:t>
        </w:r>
        <w:r>
          <w:t xml:space="preserve">https://pan.baidu.com/s/161QpxotzkHdhmoicUO9eqA </w:t>
        </w:r>
      </w:ins>
    </w:p>
    <w:p w14:paraId="6BA7FB9D" w14:textId="77777777" w:rsidR="0008237F" w:rsidRDefault="0008237F" w:rsidP="0008237F">
      <w:pPr>
        <w:rPr>
          <w:ins w:id="1215" w:author="Administrator" w:date="2020-12-05T18:12:00Z"/>
        </w:rPr>
      </w:pPr>
      <w:ins w:id="1216" w:author="Administrator" w:date="2020-12-05T18:12:00Z">
        <w:r>
          <w:rPr>
            <w:rFonts w:hint="eastAsia"/>
          </w:rPr>
          <w:t>提取码：</w:t>
        </w:r>
        <w:r>
          <w:t xml:space="preserve">2f69 </w:t>
        </w:r>
      </w:ins>
    </w:p>
    <w:p w14:paraId="266CA5E8" w14:textId="77777777" w:rsidR="0008237F" w:rsidRDefault="0008237F" w:rsidP="0008237F">
      <w:pPr>
        <w:rPr>
          <w:ins w:id="1217" w:author="Administrator" w:date="2020-12-05T18:12:00Z"/>
        </w:rPr>
      </w:pPr>
      <w:ins w:id="1218" w:author="Administrator" w:date="2020-12-05T18:1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125701A" w14:textId="77777777" w:rsidR="0008237F" w:rsidRDefault="0008237F" w:rsidP="0008237F">
      <w:pPr>
        <w:rPr>
          <w:ins w:id="1219" w:author="Administrator" w:date="2020-12-05T18:13:00Z"/>
        </w:rPr>
      </w:pPr>
      <w:ins w:id="1220" w:author="Administrator" w:date="2020-12-05T18:12:00Z">
        <w:r>
          <w:rPr>
            <w:rFonts w:hint="eastAsia"/>
          </w:rPr>
          <w:t>架设</w:t>
        </w:r>
        <w:r>
          <w:t>教程：</w:t>
        </w:r>
      </w:ins>
      <w:ins w:id="1221" w:author="Administrator" w:date="2020-12-05T18:13:00Z">
        <w:r>
          <w:fldChar w:fldCharType="begin"/>
        </w:r>
        <w:r>
          <w:instrText xml:space="preserve"> HYPERLINK "</w:instrText>
        </w:r>
        <w:r w:rsidRPr="0008237F">
          <w:instrText>https://www.bilibili.com/video/BV15T4y1J7Sz/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https://www.bilibili.com/video/BV15T4y1J7Sz/</w:t>
        </w:r>
        <w:r>
          <w:fldChar w:fldCharType="end"/>
        </w:r>
      </w:ins>
    </w:p>
    <w:p w14:paraId="044A5F7A" w14:textId="77777777" w:rsidR="0008237F" w:rsidRDefault="0008237F" w:rsidP="0008237F">
      <w:pPr>
        <w:rPr>
          <w:ins w:id="1222" w:author="Administrator" w:date="2020-12-05T18:13:00Z"/>
        </w:rPr>
      </w:pPr>
    </w:p>
    <w:p w14:paraId="343D907B" w14:textId="77777777" w:rsidR="0008237F" w:rsidRDefault="0008237F" w:rsidP="0008237F">
      <w:pPr>
        <w:rPr>
          <w:ins w:id="1223" w:author="Administrator" w:date="2020-12-05T18:13:00Z"/>
        </w:rPr>
      </w:pPr>
      <w:ins w:id="1224" w:author="Administrator" w:date="2020-12-05T18:13:00Z">
        <w:r>
          <w:fldChar w:fldCharType="begin"/>
        </w:r>
        <w:r>
          <w:instrText xml:space="preserve"> HYPERLINK "https://www.bilibili.com/video/BV1zK411p7Dg/"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经典怀旧网游【英雄岛】一键试玩</w:t>
        </w:r>
        <w:r>
          <w:fldChar w:fldCharType="end"/>
        </w:r>
      </w:ins>
    </w:p>
    <w:p w14:paraId="38DC8B43" w14:textId="77777777" w:rsidR="0008237F" w:rsidRDefault="0008237F" w:rsidP="0008237F">
      <w:pPr>
        <w:rPr>
          <w:ins w:id="1225" w:author="Administrator" w:date="2020-12-05T18:13:00Z"/>
        </w:rPr>
      </w:pPr>
      <w:ins w:id="1226" w:author="Administrator" w:date="2020-12-05T18:13:00Z">
        <w:r>
          <w:rPr>
            <w:rFonts w:hint="eastAsia"/>
          </w:rPr>
          <w:t>链接：</w:t>
        </w:r>
        <w:r>
          <w:t xml:space="preserve">https://pan.baidu.com/s/1jiF8kUstCvD5nmigQw4MUA </w:t>
        </w:r>
      </w:ins>
    </w:p>
    <w:p w14:paraId="7FD7553D" w14:textId="77777777" w:rsidR="0008237F" w:rsidRDefault="0008237F" w:rsidP="0008237F">
      <w:pPr>
        <w:rPr>
          <w:ins w:id="1227" w:author="Administrator" w:date="2020-12-05T18:13:00Z"/>
        </w:rPr>
      </w:pPr>
      <w:ins w:id="1228" w:author="Administrator" w:date="2020-12-05T18:13:00Z">
        <w:r>
          <w:rPr>
            <w:rFonts w:hint="eastAsia"/>
          </w:rPr>
          <w:t>提取码：</w:t>
        </w:r>
        <w:r>
          <w:t xml:space="preserve">4bgp </w:t>
        </w:r>
      </w:ins>
    </w:p>
    <w:p w14:paraId="02EE0571" w14:textId="77777777" w:rsidR="0008237F" w:rsidRDefault="0008237F" w:rsidP="0008237F">
      <w:pPr>
        <w:rPr>
          <w:ins w:id="1229" w:author="Administrator" w:date="2020-12-05T18:13:00Z"/>
        </w:rPr>
      </w:pPr>
      <w:ins w:id="1230" w:author="Administrator" w:date="2020-12-05T18:1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0537255" w14:textId="77777777" w:rsidR="0008237F" w:rsidRDefault="0008237F" w:rsidP="0008237F">
      <w:pPr>
        <w:rPr>
          <w:ins w:id="1231" w:author="Administrator" w:date="2020-12-05T18:13:00Z"/>
        </w:rPr>
      </w:pPr>
      <w:ins w:id="1232" w:author="Administrator" w:date="2020-12-05T18:1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https://www.bilibili.com/video/BV1zK411p7Dg/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https://www.bilibili.com/video/BV1zK411p7Dg/</w:t>
        </w:r>
        <w:r>
          <w:fldChar w:fldCharType="end"/>
        </w:r>
      </w:ins>
    </w:p>
    <w:p w14:paraId="1C55D5CA" w14:textId="77777777" w:rsidR="0008237F" w:rsidRDefault="0008237F" w:rsidP="0008237F">
      <w:pPr>
        <w:rPr>
          <w:ins w:id="1233" w:author="Administrator" w:date="2020-12-05T18:13:00Z"/>
        </w:rPr>
      </w:pPr>
    </w:p>
    <w:p w14:paraId="23F7659E" w14:textId="77777777" w:rsidR="0008237F" w:rsidRDefault="0008237F" w:rsidP="0008237F">
      <w:pPr>
        <w:rPr>
          <w:ins w:id="1234" w:author="Administrator" w:date="2020-12-05T18:13:00Z"/>
        </w:rPr>
      </w:pPr>
      <w:ins w:id="1235" w:author="Administrator" w:date="2020-12-05T18:13:00Z">
        <w:r>
          <w:fldChar w:fldCharType="begin"/>
        </w:r>
        <w:r>
          <w:instrText xml:space="preserve"> HYPERLINK "https://www.bilibili.com/video/BV1JV411k7fS/"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经典网游【新武林外传】单机版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Win7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一键完美试玩</w:t>
        </w:r>
        <w:r>
          <w:fldChar w:fldCharType="end"/>
        </w:r>
      </w:ins>
    </w:p>
    <w:p w14:paraId="650233AA" w14:textId="77777777" w:rsidR="0008237F" w:rsidRDefault="0008237F" w:rsidP="0008237F">
      <w:pPr>
        <w:rPr>
          <w:ins w:id="1236" w:author="Administrator" w:date="2020-12-05T18:14:00Z"/>
        </w:rPr>
      </w:pPr>
      <w:ins w:id="1237" w:author="Administrator" w:date="2020-12-05T18:14:00Z">
        <w:r>
          <w:rPr>
            <w:rFonts w:hint="eastAsia"/>
          </w:rPr>
          <w:t>链接：</w:t>
        </w:r>
        <w:r>
          <w:t xml:space="preserve">https://pan.baidu.com/s/1U0nDBnEg1zRrncUli7qQjg </w:t>
        </w:r>
      </w:ins>
    </w:p>
    <w:p w14:paraId="2084F5B9" w14:textId="77777777" w:rsidR="0008237F" w:rsidRDefault="0008237F" w:rsidP="0008237F">
      <w:pPr>
        <w:rPr>
          <w:ins w:id="1238" w:author="Administrator" w:date="2020-12-05T18:14:00Z"/>
        </w:rPr>
      </w:pPr>
      <w:ins w:id="1239" w:author="Administrator" w:date="2020-12-05T18:14:00Z">
        <w:r>
          <w:rPr>
            <w:rFonts w:hint="eastAsia"/>
          </w:rPr>
          <w:t>提取码：</w:t>
        </w:r>
        <w:r>
          <w:t xml:space="preserve">du7m </w:t>
        </w:r>
      </w:ins>
    </w:p>
    <w:p w14:paraId="27D38271" w14:textId="77777777" w:rsidR="0008237F" w:rsidRDefault="0008237F" w:rsidP="0008237F">
      <w:pPr>
        <w:rPr>
          <w:ins w:id="1240" w:author="Administrator" w:date="2020-12-05T18:14:00Z"/>
        </w:rPr>
      </w:pPr>
      <w:ins w:id="1241" w:author="Administrator" w:date="2020-12-05T18:1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83FE06B" w14:textId="77777777" w:rsidR="0008237F" w:rsidRDefault="0008237F" w:rsidP="0008237F">
      <w:pPr>
        <w:rPr>
          <w:ins w:id="1242" w:author="Administrator" w:date="2020-12-05T18:14:00Z"/>
        </w:rPr>
      </w:pPr>
      <w:ins w:id="1243" w:author="Administrator" w:date="2020-12-05T18:1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https://www.bilibili.com/video/BV1JV411k7fS/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https://www.bilibili.com/video/BV1JV411k7fS/</w:t>
        </w:r>
        <w:r>
          <w:fldChar w:fldCharType="end"/>
        </w:r>
      </w:ins>
    </w:p>
    <w:p w14:paraId="459171FD" w14:textId="77777777" w:rsidR="0008237F" w:rsidRDefault="0008237F" w:rsidP="0008237F">
      <w:pPr>
        <w:rPr>
          <w:ins w:id="1244" w:author="Administrator" w:date="2020-12-05T18:14:00Z"/>
        </w:rPr>
      </w:pPr>
    </w:p>
    <w:p w14:paraId="77CEE055" w14:textId="77777777" w:rsidR="0008237F" w:rsidRDefault="0008237F" w:rsidP="0008237F">
      <w:pPr>
        <w:rPr>
          <w:ins w:id="1245" w:author="Administrator" w:date="2020-12-05T18:14:00Z"/>
        </w:rPr>
      </w:pPr>
    </w:p>
    <w:p w14:paraId="56810C85" w14:textId="77777777" w:rsidR="0008237F" w:rsidRDefault="0008237F" w:rsidP="0008237F">
      <w:pPr>
        <w:rPr>
          <w:ins w:id="1246" w:author="Administrator" w:date="2020-12-05T18:14:00Z"/>
        </w:rPr>
      </w:pPr>
    </w:p>
    <w:p w14:paraId="2FCA3D08" w14:textId="77777777" w:rsidR="0008237F" w:rsidRDefault="0008237F" w:rsidP="0008237F">
      <w:pPr>
        <w:rPr>
          <w:ins w:id="1247" w:author="Administrator" w:date="2020-12-05T18:14:00Z"/>
        </w:rPr>
      </w:pPr>
      <w:ins w:id="1248" w:author="Administrator" w:date="2020-12-05T18:14:00Z">
        <w:r>
          <w:lastRenderedPageBreak/>
          <w:fldChar w:fldCharType="begin"/>
        </w:r>
        <w:r>
          <w:instrText xml:space="preserve"> HYPERLINK "https://www.bilibili.com/video/BV1vf4y1y7gs/"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年毒奶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真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85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端完美复刻，野猪套天下第一架设教程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</w:t>
        </w:r>
        <w:r>
          <w:fldChar w:fldCharType="end"/>
        </w:r>
      </w:ins>
    </w:p>
    <w:p w14:paraId="7C943943" w14:textId="77777777" w:rsidR="0008237F" w:rsidRDefault="0008237F" w:rsidP="0008237F">
      <w:pPr>
        <w:rPr>
          <w:ins w:id="1249" w:author="Administrator" w:date="2020-12-05T18:14:00Z"/>
        </w:rPr>
      </w:pPr>
      <w:ins w:id="1250" w:author="Administrator" w:date="2020-12-05T18:14:00Z">
        <w:r>
          <w:rPr>
            <w:rFonts w:hint="eastAsia"/>
          </w:rPr>
          <w:t>链接：</w:t>
        </w:r>
        <w:r>
          <w:t xml:space="preserve">https://pan.baidu.com/s/1AKsgbvmhmifNXeu0DO6cfQ </w:t>
        </w:r>
      </w:ins>
    </w:p>
    <w:p w14:paraId="5D65CBFB" w14:textId="77777777" w:rsidR="0008237F" w:rsidRDefault="0008237F" w:rsidP="0008237F">
      <w:pPr>
        <w:rPr>
          <w:ins w:id="1251" w:author="Administrator" w:date="2020-12-05T18:14:00Z"/>
        </w:rPr>
      </w:pPr>
      <w:ins w:id="1252" w:author="Administrator" w:date="2020-12-05T18:14:00Z">
        <w:r>
          <w:rPr>
            <w:rFonts w:hint="eastAsia"/>
          </w:rPr>
          <w:t>提取码：</w:t>
        </w:r>
        <w:r>
          <w:t xml:space="preserve">qf7l </w:t>
        </w:r>
      </w:ins>
    </w:p>
    <w:p w14:paraId="254F33C7" w14:textId="77777777" w:rsidR="0008237F" w:rsidRDefault="0008237F" w:rsidP="0008237F">
      <w:pPr>
        <w:rPr>
          <w:ins w:id="1253" w:author="Administrator" w:date="2020-12-05T18:14:00Z"/>
        </w:rPr>
      </w:pPr>
      <w:ins w:id="1254" w:author="Administrator" w:date="2020-12-05T18:1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6A8219BB" w14:textId="77777777" w:rsidR="0008237F" w:rsidRDefault="0008237F" w:rsidP="0008237F">
      <w:pPr>
        <w:rPr>
          <w:ins w:id="1255" w:author="Administrator" w:date="2020-12-05T18:14:00Z"/>
        </w:rPr>
      </w:pPr>
      <w:ins w:id="1256" w:author="Administrator" w:date="2020-12-05T18:1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https://www.bilibili.com/video/BV1vf4y1y7gs/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https://www.bilibili.com/video/BV1vf4y1y7gs/</w:t>
        </w:r>
        <w:r>
          <w:fldChar w:fldCharType="end"/>
        </w:r>
      </w:ins>
    </w:p>
    <w:p w14:paraId="1C21FCDE" w14:textId="77777777" w:rsidR="0008237F" w:rsidRDefault="0008237F" w:rsidP="0008237F">
      <w:pPr>
        <w:rPr>
          <w:ins w:id="1257" w:author="Administrator" w:date="2020-12-05T18:14:00Z"/>
        </w:rPr>
      </w:pPr>
    </w:p>
    <w:p w14:paraId="5EEE93A2" w14:textId="77777777" w:rsidR="0008237F" w:rsidRDefault="0008237F" w:rsidP="0008237F">
      <w:pPr>
        <w:rPr>
          <w:ins w:id="1258" w:author="Administrator" w:date="2020-12-05T18:15:00Z"/>
        </w:rPr>
      </w:pPr>
      <w:ins w:id="1259" w:author="Administrator" w:date="2020-12-05T18:14:00Z">
        <w:r>
          <w:fldChar w:fldCharType="begin"/>
        </w:r>
        <w:r>
          <w:instrText xml:space="preserve"> HYPERLINK "https://www.bilibili.com/video/BV1Jk4y1z7P4/"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光与正义的主宰《黑色沙漠》单机版简单架设教程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打斗试玩</w:t>
        </w:r>
        <w:r>
          <w:fldChar w:fldCharType="end"/>
        </w:r>
      </w:ins>
    </w:p>
    <w:p w14:paraId="01A29688" w14:textId="77777777" w:rsidR="0008237F" w:rsidRDefault="0008237F" w:rsidP="0008237F">
      <w:pPr>
        <w:rPr>
          <w:ins w:id="1260" w:author="Administrator" w:date="2020-12-05T18:15:00Z"/>
        </w:rPr>
      </w:pPr>
      <w:ins w:id="1261" w:author="Administrator" w:date="2020-12-05T18:15:00Z">
        <w:r>
          <w:rPr>
            <w:rFonts w:hint="eastAsia"/>
          </w:rPr>
          <w:t>链接：</w:t>
        </w:r>
        <w:r>
          <w:t xml:space="preserve">https://pan.baidu.com/s/1VZz8csaGin5yWecM2e7w9Q </w:t>
        </w:r>
      </w:ins>
    </w:p>
    <w:p w14:paraId="5575895D" w14:textId="77777777" w:rsidR="0008237F" w:rsidRDefault="0008237F" w:rsidP="0008237F">
      <w:pPr>
        <w:rPr>
          <w:ins w:id="1262" w:author="Administrator" w:date="2020-12-05T18:15:00Z"/>
        </w:rPr>
      </w:pPr>
      <w:ins w:id="1263" w:author="Administrator" w:date="2020-12-05T18:15:00Z">
        <w:r>
          <w:rPr>
            <w:rFonts w:hint="eastAsia"/>
          </w:rPr>
          <w:t>提取码：</w:t>
        </w:r>
        <w:r>
          <w:t xml:space="preserve">9fxe </w:t>
        </w:r>
      </w:ins>
    </w:p>
    <w:p w14:paraId="1923AA34" w14:textId="77777777" w:rsidR="0008237F" w:rsidRDefault="0008237F" w:rsidP="0008237F">
      <w:pPr>
        <w:rPr>
          <w:ins w:id="1264" w:author="Administrator" w:date="2020-12-05T18:15:00Z"/>
        </w:rPr>
      </w:pPr>
      <w:ins w:id="1265" w:author="Administrator" w:date="2020-12-05T18:15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8453DAC" w14:textId="77777777" w:rsidR="0008237F" w:rsidRDefault="0008237F" w:rsidP="0008237F">
      <w:pPr>
        <w:rPr>
          <w:ins w:id="1266" w:author="Administrator" w:date="2020-12-05T18:15:00Z"/>
        </w:rPr>
      </w:pPr>
      <w:ins w:id="1267" w:author="Administrator" w:date="2020-12-05T18:1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https://www.bilibili.com/video/BV1Jk4y1z7P4/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https://www.bilibili.com/video/BV1Jk4y1z7P4/</w:t>
        </w:r>
        <w:r>
          <w:fldChar w:fldCharType="end"/>
        </w:r>
      </w:ins>
    </w:p>
    <w:p w14:paraId="635BAC79" w14:textId="77777777" w:rsidR="0008237F" w:rsidRDefault="0008237F" w:rsidP="0008237F">
      <w:pPr>
        <w:rPr>
          <w:ins w:id="1268" w:author="Administrator" w:date="2020-12-05T18:15:00Z"/>
        </w:rPr>
      </w:pPr>
      <w:ins w:id="1269" w:author="Administrator" w:date="2020-12-05T18:15:00Z">
        <w:r>
          <w:rPr>
            <w:rFonts w:hint="eastAsia"/>
          </w:rPr>
          <w:t>工具</w:t>
        </w:r>
        <w:r>
          <w:t>使用：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https://www.bilibili.com/video/BV1pi4y1G7J6/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https://www.bilibili.com/video/BV1pi4y1G7J6/</w:t>
        </w:r>
        <w:r>
          <w:fldChar w:fldCharType="end"/>
        </w:r>
      </w:ins>
    </w:p>
    <w:p w14:paraId="4EF4989D" w14:textId="77777777" w:rsidR="0008237F" w:rsidRDefault="0008237F" w:rsidP="0008237F">
      <w:pPr>
        <w:rPr>
          <w:ins w:id="1270" w:author="Administrator" w:date="2020-12-05T18:15:00Z"/>
        </w:rPr>
      </w:pPr>
      <w:ins w:id="1271" w:author="Administrator" w:date="2020-12-05T18:15:00Z">
        <w:r>
          <w:rPr>
            <w:rFonts w:hint="eastAsia"/>
          </w:rPr>
          <w:t>试玩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https://www.bilibili.com/video/BV1bT4y1J7aH/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https://www.bilibili.com/video/BV1bT4y1J7aH/</w:t>
        </w:r>
        <w:r>
          <w:fldChar w:fldCharType="end"/>
        </w:r>
      </w:ins>
    </w:p>
    <w:p w14:paraId="188FA624" w14:textId="77777777" w:rsidR="0008237F" w:rsidRDefault="0008237F" w:rsidP="0008237F">
      <w:pPr>
        <w:rPr>
          <w:ins w:id="1272" w:author="Administrator" w:date="2020-12-05T18:15:00Z"/>
        </w:rPr>
      </w:pPr>
    </w:p>
    <w:p w14:paraId="59E56428" w14:textId="77777777" w:rsidR="0008237F" w:rsidRDefault="0008237F" w:rsidP="0008237F">
      <w:pPr>
        <w:rPr>
          <w:ins w:id="1273" w:author="Administrator" w:date="2020-12-05T18:16:00Z"/>
        </w:rPr>
      </w:pPr>
      <w:ins w:id="1274" w:author="Administrator" w:date="2020-12-05T18:16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"https://www.bilibili.com/video/BV1AD4y1Q7gm/"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PC+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安卓双端【金庸群侠传（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）】系统增强版</w:t>
        </w:r>
        <w:r>
          <w:fldChar w:fldCharType="end"/>
        </w:r>
      </w:ins>
    </w:p>
    <w:p w14:paraId="50402B65" w14:textId="77777777" w:rsidR="0008237F" w:rsidRDefault="0008237F" w:rsidP="0008237F">
      <w:pPr>
        <w:rPr>
          <w:ins w:id="1275" w:author="Administrator" w:date="2020-12-05T18:17:00Z"/>
        </w:rPr>
      </w:pPr>
      <w:ins w:id="1276" w:author="Administrator" w:date="2020-12-05T18:17:00Z">
        <w:r>
          <w:rPr>
            <w:rFonts w:hint="eastAsia"/>
          </w:rPr>
          <w:t>链接：</w:t>
        </w:r>
        <w:r>
          <w:t xml:space="preserve">https://pan.baidu.com/s/1n-mvN_e2Tsb6tWoq7hQQ5g </w:t>
        </w:r>
      </w:ins>
    </w:p>
    <w:p w14:paraId="48CDABDD" w14:textId="77777777" w:rsidR="0008237F" w:rsidRDefault="0008237F" w:rsidP="0008237F">
      <w:pPr>
        <w:rPr>
          <w:ins w:id="1277" w:author="Administrator" w:date="2020-12-05T18:17:00Z"/>
        </w:rPr>
      </w:pPr>
      <w:ins w:id="1278" w:author="Administrator" w:date="2020-12-05T18:17:00Z">
        <w:r>
          <w:rPr>
            <w:rFonts w:hint="eastAsia"/>
          </w:rPr>
          <w:t>提取码：</w:t>
        </w:r>
        <w:r>
          <w:t xml:space="preserve">6hoy </w:t>
        </w:r>
      </w:ins>
    </w:p>
    <w:p w14:paraId="154725E3" w14:textId="77777777" w:rsidR="0008237F" w:rsidRDefault="0008237F" w:rsidP="0008237F">
      <w:pPr>
        <w:rPr>
          <w:ins w:id="1279" w:author="Administrator" w:date="2020-12-05T18:17:00Z"/>
        </w:rPr>
      </w:pPr>
      <w:ins w:id="1280" w:author="Administrator" w:date="2020-12-05T18:17:00Z">
        <w:r>
          <w:rPr>
            <w:rFonts w:hint="eastAsia"/>
          </w:rPr>
          <w:t>复制这段内容后打开百度网盘手机</w:t>
        </w:r>
        <w:r>
          <w:t>App，操作更方便哦</w:t>
        </w:r>
      </w:ins>
    </w:p>
    <w:p w14:paraId="65853ED1" w14:textId="77777777" w:rsidR="0008237F" w:rsidRDefault="0008237F" w:rsidP="0008237F">
      <w:pPr>
        <w:rPr>
          <w:ins w:id="1281" w:author="Administrator" w:date="2020-12-05T18:17:00Z"/>
        </w:rPr>
      </w:pPr>
      <w:ins w:id="1282" w:author="Administrator" w:date="2020-12-05T18:1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08237F">
          <w:instrText>https://www.bilibili.com/video/BV1AD4y1Q7gm/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https://www.bilibili.com/video/BV1AD4y1Q7gm/</w:t>
        </w:r>
        <w:r>
          <w:fldChar w:fldCharType="end"/>
        </w:r>
      </w:ins>
    </w:p>
    <w:p w14:paraId="43C7D176" w14:textId="77777777" w:rsidR="0008237F" w:rsidRDefault="0008237F" w:rsidP="0008237F">
      <w:pPr>
        <w:rPr>
          <w:ins w:id="1283" w:author="Administrator" w:date="2020-12-05T18:17:00Z"/>
        </w:rPr>
      </w:pPr>
    </w:p>
    <w:p w14:paraId="63BB672B" w14:textId="77777777" w:rsidR="0008237F" w:rsidRDefault="0008237F" w:rsidP="0008237F">
      <w:pPr>
        <w:rPr>
          <w:ins w:id="1284" w:author="Administrator" w:date="2020-12-05T18:17:00Z"/>
        </w:rPr>
      </w:pPr>
      <w:ins w:id="1285" w:author="Administrator" w:date="2020-12-05T18:17:00Z">
        <w:r>
          <w:fldChar w:fldCharType="begin"/>
        </w:r>
        <w:r>
          <w:instrText xml:space="preserve"> HYPERLINK "https://www.bilibili.com/video/BV1KK4y1473j/"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韩国少儿不宜网游《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Dragona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》龙心传奇单机版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使用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人物等级修改方法</w:t>
        </w:r>
        <w:r>
          <w:fldChar w:fldCharType="end"/>
        </w:r>
      </w:ins>
    </w:p>
    <w:p w14:paraId="2771CB84" w14:textId="77777777" w:rsidR="00E26859" w:rsidRDefault="00E26859" w:rsidP="00E26859">
      <w:pPr>
        <w:rPr>
          <w:ins w:id="1286" w:author="Administrator" w:date="2020-12-05T18:17:00Z"/>
        </w:rPr>
      </w:pPr>
      <w:ins w:id="1287" w:author="Administrator" w:date="2020-12-05T18:17:00Z">
        <w:r>
          <w:rPr>
            <w:rFonts w:hint="eastAsia"/>
          </w:rPr>
          <w:t>链接：</w:t>
        </w:r>
        <w:r>
          <w:t xml:space="preserve">https://pan.baidu.com/s/1Vbm1wRnfzv66GpGLijuNKg </w:t>
        </w:r>
      </w:ins>
    </w:p>
    <w:p w14:paraId="53995A33" w14:textId="77777777" w:rsidR="00E26859" w:rsidRDefault="00E26859" w:rsidP="00E26859">
      <w:pPr>
        <w:rPr>
          <w:ins w:id="1288" w:author="Administrator" w:date="2020-12-05T18:17:00Z"/>
        </w:rPr>
      </w:pPr>
      <w:ins w:id="1289" w:author="Administrator" w:date="2020-12-05T18:17:00Z">
        <w:r>
          <w:rPr>
            <w:rFonts w:hint="eastAsia"/>
          </w:rPr>
          <w:t>提取码：</w:t>
        </w:r>
        <w:r>
          <w:t xml:space="preserve">qu3e </w:t>
        </w:r>
      </w:ins>
    </w:p>
    <w:p w14:paraId="3D2628CD" w14:textId="77777777" w:rsidR="00E26859" w:rsidRDefault="00E26859" w:rsidP="00E26859">
      <w:pPr>
        <w:rPr>
          <w:ins w:id="1290" w:author="Administrator" w:date="2020-12-05T18:17:00Z"/>
        </w:rPr>
      </w:pPr>
      <w:ins w:id="1291" w:author="Administrator" w:date="2020-12-05T18:1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BF804E1" w14:textId="77777777" w:rsidR="00E26859" w:rsidRDefault="00E26859" w:rsidP="00E26859">
      <w:pPr>
        <w:rPr>
          <w:ins w:id="1292" w:author="Administrator" w:date="2020-12-05T18:18:00Z"/>
        </w:rPr>
      </w:pPr>
      <w:ins w:id="1293" w:author="Administrator" w:date="2020-12-05T18:17:00Z">
        <w:r>
          <w:rPr>
            <w:rFonts w:hint="eastAsia"/>
          </w:rPr>
          <w:t>架设</w:t>
        </w:r>
        <w:r>
          <w:t>教程</w:t>
        </w:r>
      </w:ins>
      <w:ins w:id="1294" w:author="Administrator" w:date="2020-12-05T18:18:00Z"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https://www.bilibili.com/video/BV1KK4y1473j/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https://www.bilibili.com/video/BV1KK4y1473j/</w:t>
        </w:r>
        <w:r>
          <w:fldChar w:fldCharType="end"/>
        </w:r>
      </w:ins>
    </w:p>
    <w:p w14:paraId="74E025B8" w14:textId="77777777" w:rsidR="00E26859" w:rsidRDefault="00E26859" w:rsidP="00E26859">
      <w:pPr>
        <w:rPr>
          <w:ins w:id="1295" w:author="Administrator" w:date="2020-12-05T18:18:00Z"/>
        </w:rPr>
      </w:pPr>
      <w:ins w:id="1296" w:author="Administrator" w:date="2020-12-05T18:18:00Z">
        <w:r>
          <w:rPr>
            <w:rFonts w:hint="eastAsia"/>
          </w:rPr>
          <w:t>试玩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https://www.bilibili.com/video/BV1ez4y1Q7n5/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https://www.bilibili.com/video/BV1ez4y1Q7n5/</w:t>
        </w:r>
        <w:r>
          <w:fldChar w:fldCharType="end"/>
        </w:r>
      </w:ins>
    </w:p>
    <w:p w14:paraId="5613F8F5" w14:textId="77777777" w:rsidR="00E26859" w:rsidRDefault="00E26859" w:rsidP="00E26859">
      <w:pPr>
        <w:rPr>
          <w:ins w:id="1297" w:author="Administrator" w:date="2020-12-05T18:18:00Z"/>
        </w:rPr>
      </w:pPr>
    </w:p>
    <w:p w14:paraId="5742A53F" w14:textId="77777777" w:rsidR="00E26859" w:rsidRDefault="00E26859" w:rsidP="00E26859">
      <w:pPr>
        <w:rPr>
          <w:ins w:id="1298" w:author="Administrator" w:date="2020-12-05T18:19:00Z"/>
        </w:rPr>
      </w:pPr>
      <w:ins w:id="1299" w:author="Administrator" w:date="2020-12-05T18:19:00Z">
        <w:r>
          <w:fldChar w:fldCharType="begin"/>
        </w:r>
        <w:r>
          <w:instrText xml:space="preserve"> HYPERLINK "https://www.bilibili.com/video/BV1BC4y1a7gv/"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经典网游麻辣江湖单机虚拟一键试玩</w:t>
        </w:r>
        <w:r>
          <w:fldChar w:fldCharType="end"/>
        </w:r>
      </w:ins>
    </w:p>
    <w:p w14:paraId="32CA3E59" w14:textId="77777777" w:rsidR="00E26859" w:rsidRDefault="00E26859" w:rsidP="00E26859">
      <w:pPr>
        <w:rPr>
          <w:ins w:id="1300" w:author="Administrator" w:date="2020-12-05T18:19:00Z"/>
        </w:rPr>
      </w:pPr>
      <w:ins w:id="1301" w:author="Administrator" w:date="2020-12-05T18:19:00Z">
        <w:r>
          <w:rPr>
            <w:rFonts w:hint="eastAsia"/>
          </w:rPr>
          <w:t>链接：</w:t>
        </w:r>
        <w:r>
          <w:t xml:space="preserve">https://pan.baidu.com/s/13Tm16vQEl1TPkfvBUc0pKA </w:t>
        </w:r>
      </w:ins>
    </w:p>
    <w:p w14:paraId="13C6BBB8" w14:textId="77777777" w:rsidR="00E26859" w:rsidRDefault="00E26859" w:rsidP="00E26859">
      <w:pPr>
        <w:rPr>
          <w:ins w:id="1302" w:author="Administrator" w:date="2020-12-05T18:19:00Z"/>
        </w:rPr>
      </w:pPr>
      <w:ins w:id="1303" w:author="Administrator" w:date="2020-12-05T18:19:00Z">
        <w:r>
          <w:rPr>
            <w:rFonts w:hint="eastAsia"/>
          </w:rPr>
          <w:t>提取码：</w:t>
        </w:r>
        <w:r>
          <w:t xml:space="preserve">0dn5 </w:t>
        </w:r>
      </w:ins>
    </w:p>
    <w:p w14:paraId="4A1C3E16" w14:textId="77777777" w:rsidR="00E26859" w:rsidRDefault="00E26859" w:rsidP="00E26859">
      <w:pPr>
        <w:rPr>
          <w:ins w:id="1304" w:author="Administrator" w:date="2020-12-05T18:19:00Z"/>
        </w:rPr>
      </w:pPr>
      <w:ins w:id="1305" w:author="Administrator" w:date="2020-12-05T18:19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886AD55" w14:textId="77777777" w:rsidR="00E26859" w:rsidRDefault="00E26859" w:rsidP="00E26859">
      <w:pPr>
        <w:rPr>
          <w:ins w:id="1306" w:author="Administrator" w:date="2020-12-05T18:19:00Z"/>
        </w:rPr>
      </w:pPr>
      <w:ins w:id="1307" w:author="Administrator" w:date="2020-12-05T18:19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https://www.bilibili.com/video/BV1BC4y1a7gv/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https://www.bilibili.com/video/BV1BC4y1a7gv/</w:t>
        </w:r>
        <w:r>
          <w:fldChar w:fldCharType="end"/>
        </w:r>
      </w:ins>
    </w:p>
    <w:p w14:paraId="21B45977" w14:textId="77777777" w:rsidR="00E26859" w:rsidRDefault="00E26859" w:rsidP="00E26859">
      <w:pPr>
        <w:rPr>
          <w:ins w:id="1308" w:author="Administrator" w:date="2020-12-05T18:19:00Z"/>
        </w:rPr>
      </w:pPr>
    </w:p>
    <w:p w14:paraId="1ED8FDED" w14:textId="77777777" w:rsidR="00E26859" w:rsidRDefault="00E26859" w:rsidP="00E26859">
      <w:pPr>
        <w:rPr>
          <w:ins w:id="1309" w:author="Administrator" w:date="2020-12-05T18:19:00Z"/>
        </w:rPr>
      </w:pPr>
      <w:ins w:id="1310" w:author="Administrator" w:date="2020-12-05T18:19:00Z">
        <w:r>
          <w:fldChar w:fldCharType="begin"/>
        </w:r>
        <w:r>
          <w:instrText xml:space="preserve"> HYPERLINK "https://www.bilibili.com/video/BV1CT4y1J7Q8/"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网游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TERA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中文名神谕之战简单架设教程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,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只找到英文版</w:t>
        </w:r>
        <w:r>
          <w:fldChar w:fldCharType="end"/>
        </w:r>
      </w:ins>
    </w:p>
    <w:p w14:paraId="059242D2" w14:textId="77777777" w:rsidR="00E26859" w:rsidRDefault="00E26859" w:rsidP="00E26859">
      <w:pPr>
        <w:rPr>
          <w:ins w:id="1311" w:author="Administrator" w:date="2020-12-05T18:20:00Z"/>
        </w:rPr>
      </w:pPr>
      <w:ins w:id="1312" w:author="Administrator" w:date="2020-12-05T18:20:00Z">
        <w:r>
          <w:rPr>
            <w:rFonts w:hint="eastAsia"/>
          </w:rPr>
          <w:t>链接：</w:t>
        </w:r>
        <w:r>
          <w:t xml:space="preserve">https://pan.baidu.com/s/1SP-ryQUYTsUTYzEuzdrRSQ </w:t>
        </w:r>
      </w:ins>
    </w:p>
    <w:p w14:paraId="571A1DF9" w14:textId="77777777" w:rsidR="00E26859" w:rsidRDefault="00E26859" w:rsidP="00E26859">
      <w:pPr>
        <w:rPr>
          <w:ins w:id="1313" w:author="Administrator" w:date="2020-12-05T18:20:00Z"/>
        </w:rPr>
      </w:pPr>
      <w:ins w:id="1314" w:author="Administrator" w:date="2020-12-05T18:20:00Z">
        <w:r>
          <w:rPr>
            <w:rFonts w:hint="eastAsia"/>
          </w:rPr>
          <w:t>提取码：</w:t>
        </w:r>
        <w:r>
          <w:t xml:space="preserve">pus9 </w:t>
        </w:r>
      </w:ins>
    </w:p>
    <w:p w14:paraId="1FFCAF54" w14:textId="77777777" w:rsidR="00E26859" w:rsidRDefault="00E26859" w:rsidP="00E26859">
      <w:pPr>
        <w:rPr>
          <w:ins w:id="1315" w:author="Administrator" w:date="2020-12-05T18:20:00Z"/>
        </w:rPr>
      </w:pPr>
      <w:ins w:id="1316" w:author="Administrator" w:date="2020-12-05T18:2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BDEE323" w14:textId="77777777" w:rsidR="00E26859" w:rsidRDefault="00E26859" w:rsidP="00E26859">
      <w:pPr>
        <w:rPr>
          <w:ins w:id="1317" w:author="Administrator" w:date="2020-12-05T18:20:00Z"/>
        </w:rPr>
      </w:pPr>
      <w:ins w:id="1318" w:author="Administrator" w:date="2020-12-05T18:20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https://www.bilibili.com/video/BV1CT4y1J7Q8/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https://www.bilibili.com/video/BV1CT4y1J7Q8/</w:t>
        </w:r>
        <w:r>
          <w:fldChar w:fldCharType="end"/>
        </w:r>
      </w:ins>
    </w:p>
    <w:p w14:paraId="70BC8357" w14:textId="77777777" w:rsidR="00E26859" w:rsidRDefault="00E26859" w:rsidP="00E26859">
      <w:pPr>
        <w:rPr>
          <w:ins w:id="1319" w:author="Administrator" w:date="2020-12-05T18:20:00Z"/>
        </w:rPr>
      </w:pPr>
      <w:ins w:id="1320" w:author="Administrator" w:date="2020-12-05T18:20:00Z">
        <w:r>
          <w:rPr>
            <w:rFonts w:hint="eastAsia"/>
          </w:rPr>
          <w:t>试玩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https://www.bilibili.com/video/BV1JK4y147Se/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https://www.bilibili.com/video/BV1JK4y147Se/</w:t>
        </w:r>
        <w:r>
          <w:fldChar w:fldCharType="end"/>
        </w:r>
      </w:ins>
    </w:p>
    <w:p w14:paraId="0B078157" w14:textId="77777777" w:rsidR="00E26859" w:rsidRDefault="00E26859" w:rsidP="00E26859">
      <w:pPr>
        <w:rPr>
          <w:ins w:id="1321" w:author="Administrator" w:date="2020-12-05T18:20:00Z"/>
        </w:rPr>
      </w:pPr>
    </w:p>
    <w:p w14:paraId="39F9AD43" w14:textId="77777777" w:rsidR="00E26859" w:rsidRDefault="00E26859" w:rsidP="00E26859">
      <w:pPr>
        <w:rPr>
          <w:ins w:id="1322" w:author="Administrator" w:date="2020-12-05T18:21:00Z"/>
        </w:rPr>
      </w:pPr>
      <w:ins w:id="1323" w:author="Administrator" w:date="2020-12-05T18:21:00Z">
        <w:r>
          <w:fldChar w:fldCharType="begin"/>
        </w:r>
        <w:r>
          <w:instrText xml:space="preserve"> HYPERLINK "https://www.bilibili.com/video/BV1Xt4y1X7St/"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经典网游诛仙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14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职业试玩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</w:t>
        </w:r>
        <w:r>
          <w:fldChar w:fldCharType="end"/>
        </w:r>
      </w:ins>
    </w:p>
    <w:p w14:paraId="3A78C832" w14:textId="77777777" w:rsidR="00E26859" w:rsidRDefault="00E26859" w:rsidP="00E26859">
      <w:pPr>
        <w:rPr>
          <w:ins w:id="1324" w:author="Administrator" w:date="2020-12-05T18:20:00Z"/>
        </w:rPr>
      </w:pPr>
      <w:ins w:id="1325" w:author="Administrator" w:date="2020-12-05T18:20:00Z">
        <w:r>
          <w:rPr>
            <w:rFonts w:hint="eastAsia"/>
          </w:rPr>
          <w:t>链接：</w:t>
        </w:r>
        <w:r>
          <w:t xml:space="preserve">https://pan.baidu.com/s/1fdCNGq7wyy35Ix7Ou0Hnxw </w:t>
        </w:r>
      </w:ins>
    </w:p>
    <w:p w14:paraId="46A4EC5F" w14:textId="77777777" w:rsidR="00E26859" w:rsidRDefault="00E26859" w:rsidP="00E26859">
      <w:pPr>
        <w:rPr>
          <w:ins w:id="1326" w:author="Administrator" w:date="2020-12-05T18:20:00Z"/>
        </w:rPr>
      </w:pPr>
      <w:ins w:id="1327" w:author="Administrator" w:date="2020-12-05T18:20:00Z">
        <w:r>
          <w:rPr>
            <w:rFonts w:hint="eastAsia"/>
          </w:rPr>
          <w:t>提取码：</w:t>
        </w:r>
        <w:proofErr w:type="spellStart"/>
        <w:r>
          <w:t>sfuc</w:t>
        </w:r>
        <w:proofErr w:type="spellEnd"/>
        <w:r>
          <w:t xml:space="preserve"> </w:t>
        </w:r>
      </w:ins>
    </w:p>
    <w:p w14:paraId="400CD9EB" w14:textId="77777777" w:rsidR="00E26859" w:rsidRDefault="00E26859" w:rsidP="00E26859">
      <w:pPr>
        <w:rPr>
          <w:ins w:id="1328" w:author="Administrator" w:date="2020-12-05T18:21:00Z"/>
        </w:rPr>
      </w:pPr>
      <w:ins w:id="1329" w:author="Administrator" w:date="2020-12-05T18:2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https://www.bilibili.com/video/BV1Xt4y1X7St/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https://www.bilibili.com/video/BV1Xt4y1X7St/</w:t>
        </w:r>
        <w:r>
          <w:fldChar w:fldCharType="end"/>
        </w:r>
      </w:ins>
    </w:p>
    <w:p w14:paraId="4810EB4E" w14:textId="77777777" w:rsidR="00E26859" w:rsidRDefault="00E26859" w:rsidP="00E26859">
      <w:pPr>
        <w:rPr>
          <w:ins w:id="1330" w:author="Administrator" w:date="2020-12-05T18:21:00Z"/>
        </w:rPr>
      </w:pPr>
      <w:ins w:id="1331" w:author="Administrator" w:date="2020-12-05T18:21:00Z">
        <w:r>
          <w:lastRenderedPageBreak/>
          <w:fldChar w:fldCharType="begin"/>
        </w:r>
        <w:r>
          <w:instrText xml:space="preserve"> HYPERLINK "https://www.bilibili.com/video/BV1WK4y1476i/"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经典网游冒险岛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143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单机架设教程</w:t>
        </w:r>
        <w:r>
          <w:fldChar w:fldCharType="end"/>
        </w:r>
      </w:ins>
    </w:p>
    <w:p w14:paraId="4C1FEE7F" w14:textId="77777777" w:rsidR="00E26859" w:rsidRDefault="00E26859" w:rsidP="00E26859">
      <w:pPr>
        <w:rPr>
          <w:ins w:id="1332" w:author="Administrator" w:date="2020-12-05T18:21:00Z"/>
        </w:rPr>
      </w:pPr>
      <w:ins w:id="1333" w:author="Administrator" w:date="2020-12-05T18:21:00Z">
        <w:r>
          <w:rPr>
            <w:rFonts w:hint="eastAsia"/>
          </w:rPr>
          <w:t>链接：</w:t>
        </w:r>
        <w:r>
          <w:t xml:space="preserve">https://pan.baidu.com/s/1cUjp3fUaHcAfeJytICr_GQ </w:t>
        </w:r>
      </w:ins>
    </w:p>
    <w:p w14:paraId="000D4BD7" w14:textId="77777777" w:rsidR="00E26859" w:rsidRDefault="00E26859" w:rsidP="00E26859">
      <w:pPr>
        <w:rPr>
          <w:ins w:id="1334" w:author="Administrator" w:date="2020-12-05T18:21:00Z"/>
        </w:rPr>
      </w:pPr>
      <w:ins w:id="1335" w:author="Administrator" w:date="2020-12-05T18:21:00Z">
        <w:r>
          <w:rPr>
            <w:rFonts w:hint="eastAsia"/>
          </w:rPr>
          <w:t>提取码：</w:t>
        </w:r>
        <w:proofErr w:type="spellStart"/>
        <w:r>
          <w:t>ydmx</w:t>
        </w:r>
        <w:proofErr w:type="spellEnd"/>
        <w:r>
          <w:t xml:space="preserve"> </w:t>
        </w:r>
      </w:ins>
    </w:p>
    <w:p w14:paraId="19233872" w14:textId="77777777" w:rsidR="00E26859" w:rsidRDefault="00E26859" w:rsidP="00E26859">
      <w:pPr>
        <w:rPr>
          <w:ins w:id="1336" w:author="Administrator" w:date="2020-12-05T18:21:00Z"/>
        </w:rPr>
      </w:pPr>
      <w:ins w:id="1337" w:author="Administrator" w:date="2020-12-05T18:2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7392FE0" w14:textId="77777777" w:rsidR="00E26859" w:rsidRDefault="00E26859" w:rsidP="00E26859">
      <w:pPr>
        <w:rPr>
          <w:ins w:id="1338" w:author="Administrator" w:date="2020-12-05T18:21:00Z"/>
        </w:rPr>
      </w:pPr>
      <w:ins w:id="1339" w:author="Administrator" w:date="2020-12-05T18:2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https://www.bilibili.com/video/BV1WK4y1476i/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https://www.bilibili.com/video/BV1WK4y1476i/</w:t>
        </w:r>
        <w:r>
          <w:fldChar w:fldCharType="end"/>
        </w:r>
      </w:ins>
    </w:p>
    <w:p w14:paraId="67EE904A" w14:textId="77777777" w:rsidR="00E26859" w:rsidRDefault="00E26859" w:rsidP="00E26859">
      <w:pPr>
        <w:rPr>
          <w:ins w:id="1340" w:author="Administrator" w:date="2020-12-05T18:22:00Z"/>
        </w:rPr>
      </w:pPr>
      <w:ins w:id="1341" w:author="Administrator" w:date="2020-12-05T18:21:00Z">
        <w:r>
          <w:rPr>
            <w:rFonts w:hint="eastAsia"/>
          </w:rPr>
          <w:t>试玩</w:t>
        </w:r>
        <w:r>
          <w:t>视频：</w:t>
        </w:r>
      </w:ins>
      <w:ins w:id="1342" w:author="Administrator" w:date="2020-12-05T18:22:00Z">
        <w:r>
          <w:fldChar w:fldCharType="begin"/>
        </w:r>
        <w:r>
          <w:instrText xml:space="preserve"> HYPERLINK "</w:instrText>
        </w:r>
        <w:r w:rsidRPr="00E26859">
          <w:instrText>https://www.bilibili.com/video/BV16Z4y1H7nV/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https://www.bilibili.com/video/BV16Z4y1H7nV/</w:t>
        </w:r>
        <w:r>
          <w:fldChar w:fldCharType="end"/>
        </w:r>
      </w:ins>
    </w:p>
    <w:p w14:paraId="46224E82" w14:textId="77777777" w:rsidR="00E26859" w:rsidRDefault="00E26859" w:rsidP="00E26859">
      <w:pPr>
        <w:rPr>
          <w:ins w:id="1343" w:author="Administrator" w:date="2020-12-05T18:22:00Z"/>
        </w:rPr>
      </w:pPr>
    </w:p>
    <w:p w14:paraId="2D2AB316" w14:textId="77777777" w:rsidR="00E26859" w:rsidRDefault="00E26859" w:rsidP="00E26859">
      <w:pPr>
        <w:rPr>
          <w:ins w:id="1344" w:author="Administrator" w:date="2020-12-05T18:22:00Z"/>
        </w:rPr>
      </w:pPr>
      <w:ins w:id="1345" w:author="Administrator" w:date="2020-12-05T18:22:00Z">
        <w:r>
          <w:fldChar w:fldCharType="begin"/>
        </w:r>
        <w:r>
          <w:instrText xml:space="preserve"> HYPERLINK "https://www.bilibili.com/video/BV1oK4y1x7z9/"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经典怀旧问道单机特别版，小霸王学习机都可玩的下载即玩版</w:t>
        </w:r>
        <w:r>
          <w:fldChar w:fldCharType="end"/>
        </w:r>
      </w:ins>
    </w:p>
    <w:p w14:paraId="5A250F02" w14:textId="77777777" w:rsidR="00E26859" w:rsidRDefault="00E26859" w:rsidP="00E26859">
      <w:pPr>
        <w:rPr>
          <w:ins w:id="1346" w:author="Administrator" w:date="2020-12-05T18:22:00Z"/>
        </w:rPr>
      </w:pPr>
      <w:ins w:id="1347" w:author="Administrator" w:date="2020-12-05T18:22:00Z">
        <w:r>
          <w:rPr>
            <w:rFonts w:hint="eastAsia"/>
          </w:rPr>
          <w:t>链接：</w:t>
        </w:r>
        <w:r>
          <w:t xml:space="preserve">https://pan.baidu.com/s/1PUTneFqZV3NAhnR9Fkx8_A </w:t>
        </w:r>
      </w:ins>
    </w:p>
    <w:p w14:paraId="5ABDAC85" w14:textId="77777777" w:rsidR="00E26859" w:rsidRDefault="00E26859" w:rsidP="00E26859">
      <w:pPr>
        <w:rPr>
          <w:ins w:id="1348" w:author="Administrator" w:date="2020-12-05T18:22:00Z"/>
        </w:rPr>
      </w:pPr>
      <w:ins w:id="1349" w:author="Administrator" w:date="2020-12-05T18:22:00Z">
        <w:r>
          <w:rPr>
            <w:rFonts w:hint="eastAsia"/>
          </w:rPr>
          <w:t>提取码：</w:t>
        </w:r>
        <w:r>
          <w:t xml:space="preserve">0yvs </w:t>
        </w:r>
      </w:ins>
    </w:p>
    <w:p w14:paraId="399060A1" w14:textId="77777777" w:rsidR="00E26859" w:rsidRDefault="00E26859" w:rsidP="00E26859">
      <w:pPr>
        <w:rPr>
          <w:ins w:id="1350" w:author="Administrator" w:date="2020-12-05T18:22:00Z"/>
        </w:rPr>
      </w:pPr>
      <w:ins w:id="1351" w:author="Administrator" w:date="2020-12-05T18:2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2D7D30E" w14:textId="77777777" w:rsidR="00E26859" w:rsidRDefault="00E26859" w:rsidP="00E26859">
      <w:pPr>
        <w:rPr>
          <w:ins w:id="1352" w:author="Administrator" w:date="2020-12-05T18:22:00Z"/>
        </w:rPr>
      </w:pPr>
      <w:ins w:id="1353" w:author="Administrator" w:date="2020-12-05T18:2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https://www.bilibili.com/video/BV1oK4y1x7z9/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https://www.bilibili.com/video/BV1oK4y1x7z9/</w:t>
        </w:r>
        <w:r>
          <w:fldChar w:fldCharType="end"/>
        </w:r>
      </w:ins>
    </w:p>
    <w:p w14:paraId="5CC8C6BB" w14:textId="77777777" w:rsidR="00E26859" w:rsidRDefault="00E26859" w:rsidP="00E26859">
      <w:pPr>
        <w:rPr>
          <w:ins w:id="1354" w:author="Administrator" w:date="2020-12-05T18:22:00Z"/>
        </w:rPr>
      </w:pPr>
    </w:p>
    <w:p w14:paraId="1D7CDD83" w14:textId="77777777" w:rsidR="00E26859" w:rsidRDefault="00E26859" w:rsidP="00E26859">
      <w:pPr>
        <w:rPr>
          <w:ins w:id="1355" w:author="Administrator" w:date="2020-12-05T18:22:00Z"/>
        </w:rPr>
      </w:pPr>
      <w:ins w:id="1356" w:author="Administrator" w:date="2020-12-05T18:22:00Z">
        <w:r>
          <w:fldChar w:fldCharType="begin"/>
        </w:r>
        <w:r>
          <w:instrText xml:space="preserve"> HYPERLINK "https://www.bilibili.com/video/BV1Dz4y1Q7WB/"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经典网络游戏笑傲江湖单机版试玩</w:t>
        </w:r>
        <w:r>
          <w:fldChar w:fldCharType="end"/>
        </w:r>
      </w:ins>
    </w:p>
    <w:p w14:paraId="5A4A9B71" w14:textId="77777777" w:rsidR="00E26859" w:rsidRDefault="00E26859" w:rsidP="00E26859">
      <w:pPr>
        <w:rPr>
          <w:ins w:id="1357" w:author="Administrator" w:date="2020-12-05T18:23:00Z"/>
        </w:rPr>
      </w:pPr>
      <w:ins w:id="1358" w:author="Administrator" w:date="2020-12-05T18:23:00Z">
        <w:r>
          <w:rPr>
            <w:rFonts w:hint="eastAsia"/>
          </w:rPr>
          <w:t>链接：</w:t>
        </w:r>
        <w:r>
          <w:t xml:space="preserve">https://pan.baidu.com/s/1NC0VQfr5GeVGiOeiLLQswQ </w:t>
        </w:r>
      </w:ins>
    </w:p>
    <w:p w14:paraId="7B3A285F" w14:textId="77777777" w:rsidR="00E26859" w:rsidRDefault="00E26859" w:rsidP="00E26859">
      <w:pPr>
        <w:rPr>
          <w:ins w:id="1359" w:author="Administrator" w:date="2020-12-05T18:23:00Z"/>
        </w:rPr>
      </w:pPr>
      <w:ins w:id="1360" w:author="Administrator" w:date="2020-12-05T18:23:00Z">
        <w:r>
          <w:rPr>
            <w:rFonts w:hint="eastAsia"/>
          </w:rPr>
          <w:t>提取码：</w:t>
        </w:r>
        <w:r>
          <w:t xml:space="preserve">k2ne </w:t>
        </w:r>
      </w:ins>
    </w:p>
    <w:p w14:paraId="012BBB0D" w14:textId="77777777" w:rsidR="00E26859" w:rsidRDefault="00E26859" w:rsidP="00E26859">
      <w:pPr>
        <w:rPr>
          <w:ins w:id="1361" w:author="Administrator" w:date="2020-12-05T18:23:00Z"/>
        </w:rPr>
      </w:pPr>
      <w:ins w:id="1362" w:author="Administrator" w:date="2020-12-05T18:2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5B3A2FD" w14:textId="77777777" w:rsidR="00E26859" w:rsidRDefault="00E26859" w:rsidP="00E26859">
      <w:pPr>
        <w:rPr>
          <w:ins w:id="1363" w:author="Administrator" w:date="2020-12-05T18:23:00Z"/>
        </w:rPr>
      </w:pPr>
      <w:ins w:id="1364" w:author="Administrator" w:date="2020-12-05T18:2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https://www.bilibili.com/video/BV1Dz4y1Q7WB/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https://www.bilibili.com/video/BV1Dz4y1Q7WB/</w:t>
        </w:r>
        <w:r>
          <w:fldChar w:fldCharType="end"/>
        </w:r>
      </w:ins>
    </w:p>
    <w:p w14:paraId="57807F67" w14:textId="77777777" w:rsidR="00E26859" w:rsidRDefault="00E26859" w:rsidP="00E26859">
      <w:pPr>
        <w:rPr>
          <w:ins w:id="1365" w:author="Administrator" w:date="2020-12-05T18:23:00Z"/>
        </w:rPr>
      </w:pPr>
    </w:p>
    <w:p w14:paraId="77A4804B" w14:textId="77777777" w:rsidR="00E26859" w:rsidRDefault="00E26859" w:rsidP="00E26859">
      <w:pPr>
        <w:rPr>
          <w:ins w:id="1366" w:author="Administrator" w:date="2020-12-05T18:23:00Z"/>
        </w:rPr>
      </w:pPr>
      <w:ins w:id="1367" w:author="Administrator" w:date="2020-12-05T18:23:00Z">
        <w:r>
          <w:fldChar w:fldCharType="begin"/>
        </w:r>
        <w:r>
          <w:instrText xml:space="preserve"> HYPERLINK "https://www.bilibili.com/video/BV1jv411B7vh/"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完美世界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国际版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V155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单机一键试玩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修改教程方法教学</w:t>
        </w:r>
        <w:r>
          <w:fldChar w:fldCharType="end"/>
        </w:r>
      </w:ins>
    </w:p>
    <w:p w14:paraId="7CDAB115" w14:textId="77777777" w:rsidR="00E26859" w:rsidRDefault="00E26859" w:rsidP="00E26859">
      <w:pPr>
        <w:rPr>
          <w:ins w:id="1368" w:author="Administrator" w:date="2020-12-05T18:23:00Z"/>
        </w:rPr>
      </w:pPr>
      <w:ins w:id="1369" w:author="Administrator" w:date="2020-12-05T18:23:00Z">
        <w:r>
          <w:rPr>
            <w:rFonts w:hint="eastAsia"/>
          </w:rPr>
          <w:t>链接：</w:t>
        </w:r>
        <w:r>
          <w:t xml:space="preserve">https://pan.baidu.com/s/1-5rYvUNlNSIdcL2_c-ZppQ </w:t>
        </w:r>
      </w:ins>
    </w:p>
    <w:p w14:paraId="6CC86BEF" w14:textId="77777777" w:rsidR="00E26859" w:rsidRDefault="00E26859" w:rsidP="00E26859">
      <w:pPr>
        <w:rPr>
          <w:ins w:id="1370" w:author="Administrator" w:date="2020-12-05T18:23:00Z"/>
        </w:rPr>
      </w:pPr>
      <w:ins w:id="1371" w:author="Administrator" w:date="2020-12-05T18:23:00Z">
        <w:r>
          <w:rPr>
            <w:rFonts w:hint="eastAsia"/>
          </w:rPr>
          <w:t>提取码：</w:t>
        </w:r>
        <w:r>
          <w:t xml:space="preserve">7qqb </w:t>
        </w:r>
      </w:ins>
    </w:p>
    <w:p w14:paraId="5FE1B306" w14:textId="77777777" w:rsidR="00E26859" w:rsidRDefault="00E26859" w:rsidP="00E26859">
      <w:pPr>
        <w:rPr>
          <w:ins w:id="1372" w:author="Administrator" w:date="2020-12-05T18:23:00Z"/>
        </w:rPr>
      </w:pPr>
      <w:ins w:id="1373" w:author="Administrator" w:date="2020-12-05T18:2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09DC91D" w14:textId="77777777" w:rsidR="00E26859" w:rsidRDefault="00E26859" w:rsidP="00E26859">
      <w:pPr>
        <w:rPr>
          <w:ins w:id="1374" w:author="Administrator" w:date="2020-12-05T18:24:00Z"/>
        </w:rPr>
      </w:pPr>
      <w:ins w:id="1375" w:author="Administrator" w:date="2020-12-05T18:23:00Z">
        <w:r>
          <w:rPr>
            <w:rFonts w:hint="eastAsia"/>
          </w:rPr>
          <w:t>架设</w:t>
        </w:r>
        <w:r>
          <w:t>教程：</w:t>
        </w:r>
      </w:ins>
      <w:ins w:id="1376" w:author="Administrator" w:date="2020-12-05T18:24:00Z">
        <w:r>
          <w:fldChar w:fldCharType="begin"/>
        </w:r>
        <w:r>
          <w:instrText xml:space="preserve"> HYPERLINK "</w:instrText>
        </w:r>
        <w:r w:rsidRPr="00E26859">
          <w:instrText>https://www.bilibili.com/video/BV1jv411B7vh/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https://www.bilibili.com/video/BV1jv411B7vh/</w:t>
        </w:r>
        <w:r>
          <w:fldChar w:fldCharType="end"/>
        </w:r>
      </w:ins>
    </w:p>
    <w:p w14:paraId="703958DD" w14:textId="77777777" w:rsidR="00E26859" w:rsidRDefault="00E26859" w:rsidP="00E26859">
      <w:pPr>
        <w:rPr>
          <w:ins w:id="1377" w:author="Administrator" w:date="2020-12-05T18:24:00Z"/>
        </w:rPr>
      </w:pPr>
    </w:p>
    <w:p w14:paraId="631315E3" w14:textId="77777777" w:rsidR="00E26859" w:rsidRDefault="00E26859" w:rsidP="00E26859">
      <w:pPr>
        <w:rPr>
          <w:ins w:id="1378" w:author="Administrator" w:date="2020-12-05T18:24:00Z"/>
        </w:rPr>
      </w:pPr>
      <w:ins w:id="1379" w:author="Administrator" w:date="2020-12-05T18:24:00Z">
        <w:r>
          <w:fldChar w:fldCharType="begin"/>
        </w:r>
        <w:r>
          <w:instrText xml:space="preserve"> HYPERLINK "https://www.bilibili.com/video/BV1bz411e7iZ/"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经典网游大唐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单机版一键试玩</w:t>
        </w:r>
        <w:r>
          <w:fldChar w:fldCharType="end"/>
        </w:r>
      </w:ins>
    </w:p>
    <w:p w14:paraId="6E3B8C30" w14:textId="77777777" w:rsidR="00E26859" w:rsidRDefault="00E26859" w:rsidP="00E26859">
      <w:pPr>
        <w:rPr>
          <w:ins w:id="1380" w:author="Administrator" w:date="2020-12-05T18:24:00Z"/>
        </w:rPr>
      </w:pPr>
      <w:ins w:id="1381" w:author="Administrator" w:date="2020-12-05T18:24:00Z">
        <w:r>
          <w:rPr>
            <w:rFonts w:hint="eastAsia"/>
          </w:rPr>
          <w:t>链接：</w:t>
        </w:r>
        <w:r>
          <w:t xml:space="preserve">https://pan.baidu.com/s/1vcvTTBRVwOdBpTAhJp1tCg </w:t>
        </w:r>
      </w:ins>
    </w:p>
    <w:p w14:paraId="7D7E0EC3" w14:textId="77777777" w:rsidR="00E26859" w:rsidRDefault="00E26859" w:rsidP="00E26859">
      <w:pPr>
        <w:rPr>
          <w:ins w:id="1382" w:author="Administrator" w:date="2020-12-05T18:24:00Z"/>
        </w:rPr>
      </w:pPr>
      <w:ins w:id="1383" w:author="Administrator" w:date="2020-12-05T18:24:00Z">
        <w:r>
          <w:rPr>
            <w:rFonts w:hint="eastAsia"/>
          </w:rPr>
          <w:t>提取码：</w:t>
        </w:r>
        <w:r>
          <w:t xml:space="preserve">r4l2 </w:t>
        </w:r>
      </w:ins>
    </w:p>
    <w:p w14:paraId="68093C75" w14:textId="77777777" w:rsidR="00E26859" w:rsidRDefault="00E26859" w:rsidP="00E26859">
      <w:pPr>
        <w:rPr>
          <w:ins w:id="1384" w:author="Administrator" w:date="2020-12-05T18:24:00Z"/>
        </w:rPr>
      </w:pPr>
      <w:ins w:id="1385" w:author="Administrator" w:date="2020-12-05T18:2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5614AD1" w14:textId="77777777" w:rsidR="00E26859" w:rsidRDefault="00E26859" w:rsidP="00E26859">
      <w:pPr>
        <w:rPr>
          <w:ins w:id="1386" w:author="Administrator" w:date="2020-12-05T18:24:00Z"/>
        </w:rPr>
      </w:pPr>
      <w:ins w:id="1387" w:author="Administrator" w:date="2020-12-05T18:24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https://www.bilibili.com/video/BV1bz411e7iZ/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https://www.bilibili.com/video/BV1bz411e7iZ/</w:t>
        </w:r>
        <w:r>
          <w:fldChar w:fldCharType="end"/>
        </w:r>
      </w:ins>
    </w:p>
    <w:p w14:paraId="4080067F" w14:textId="77777777" w:rsidR="00E26859" w:rsidRDefault="00E26859" w:rsidP="00E26859">
      <w:pPr>
        <w:rPr>
          <w:ins w:id="1388" w:author="Administrator" w:date="2020-12-05T18:24:00Z"/>
        </w:rPr>
      </w:pPr>
    </w:p>
    <w:p w14:paraId="0A86166C" w14:textId="77777777" w:rsidR="00E26859" w:rsidRDefault="00E26859" w:rsidP="00E26859">
      <w:pPr>
        <w:rPr>
          <w:ins w:id="1389" w:author="Administrator" w:date="2020-12-05T18:24:00Z"/>
        </w:rPr>
      </w:pPr>
      <w:ins w:id="1390" w:author="Administrator" w:date="2020-12-05T18:24:00Z">
        <w:r>
          <w:fldChar w:fldCharType="begin"/>
        </w:r>
        <w:r>
          <w:instrText xml:space="preserve"> HYPERLINK "https://www.bilibili.com/video/BV1Wa4y1Y7Tn/"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经典怀旧网游热血江湖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V14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单机版试玩</w:t>
        </w:r>
        <w:r>
          <w:fldChar w:fldCharType="end"/>
        </w:r>
      </w:ins>
    </w:p>
    <w:p w14:paraId="5516F05F" w14:textId="77777777" w:rsidR="00E26859" w:rsidRDefault="00E26859" w:rsidP="00E26859">
      <w:pPr>
        <w:rPr>
          <w:ins w:id="1391" w:author="Administrator" w:date="2020-12-05T18:24:00Z"/>
        </w:rPr>
      </w:pPr>
      <w:ins w:id="1392" w:author="Administrator" w:date="2020-12-05T18:24:00Z">
        <w:r>
          <w:rPr>
            <w:rFonts w:hint="eastAsia"/>
          </w:rPr>
          <w:t>链接：</w:t>
        </w:r>
        <w:r>
          <w:t xml:space="preserve">https://pan.baidu.com/s/1NzuUip8vBhQJc83y0D8AhA </w:t>
        </w:r>
      </w:ins>
    </w:p>
    <w:p w14:paraId="6C103CC2" w14:textId="77777777" w:rsidR="00E26859" w:rsidRDefault="00E26859" w:rsidP="00E26859">
      <w:pPr>
        <w:rPr>
          <w:ins w:id="1393" w:author="Administrator" w:date="2020-12-05T18:24:00Z"/>
        </w:rPr>
      </w:pPr>
      <w:ins w:id="1394" w:author="Administrator" w:date="2020-12-05T18:24:00Z">
        <w:r>
          <w:rPr>
            <w:rFonts w:hint="eastAsia"/>
          </w:rPr>
          <w:t>提取码：</w:t>
        </w:r>
        <w:r>
          <w:t xml:space="preserve">xeb8 </w:t>
        </w:r>
      </w:ins>
    </w:p>
    <w:p w14:paraId="45F7CCEC" w14:textId="77777777" w:rsidR="00E26859" w:rsidRDefault="00E26859" w:rsidP="00E26859">
      <w:pPr>
        <w:rPr>
          <w:ins w:id="1395" w:author="Administrator" w:date="2020-12-05T18:24:00Z"/>
        </w:rPr>
      </w:pPr>
      <w:ins w:id="1396" w:author="Administrator" w:date="2020-12-05T18:2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E7D49AF" w14:textId="77777777" w:rsidR="00E26859" w:rsidRDefault="00E26859" w:rsidP="00E26859">
      <w:pPr>
        <w:rPr>
          <w:ins w:id="1397" w:author="Administrator" w:date="2020-12-05T18:25:00Z"/>
        </w:rPr>
      </w:pPr>
      <w:ins w:id="1398" w:author="Administrator" w:date="2020-12-05T18:2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https://www.bilibili.com/video/BV1Wa4y1Y7Tn/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https://www.bilibili.com/video/BV1Wa4y1Y7Tn/</w:t>
        </w:r>
        <w:r>
          <w:fldChar w:fldCharType="end"/>
        </w:r>
      </w:ins>
    </w:p>
    <w:p w14:paraId="37809125" w14:textId="77777777" w:rsidR="00E26859" w:rsidRDefault="00E26859" w:rsidP="00E26859">
      <w:pPr>
        <w:rPr>
          <w:ins w:id="1399" w:author="Administrator" w:date="2020-12-05T18:25:00Z"/>
        </w:rPr>
      </w:pPr>
    </w:p>
    <w:p w14:paraId="5A4D18B9" w14:textId="77777777" w:rsidR="00E26859" w:rsidRDefault="00E26859" w:rsidP="00E26859">
      <w:pPr>
        <w:rPr>
          <w:ins w:id="1400" w:author="Administrator" w:date="2020-12-05T18:25:00Z"/>
        </w:rPr>
      </w:pPr>
      <w:ins w:id="1401" w:author="Administrator" w:date="2020-12-05T18:25:00Z">
        <w:r>
          <w:fldChar w:fldCharType="begin"/>
        </w:r>
        <w:r>
          <w:instrText xml:space="preserve"> HYPERLINK "https://www.bilibili.com/video/BV1jt4y197nh/"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经典怀旧网游刀剑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试玩，神一样的刀剑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剧情没话说，我永远是刀粉</w:t>
        </w:r>
        <w:r>
          <w:fldChar w:fldCharType="end"/>
        </w:r>
      </w:ins>
    </w:p>
    <w:p w14:paraId="5ABA5AB4" w14:textId="77777777" w:rsidR="00E26859" w:rsidRDefault="00E26859" w:rsidP="00E26859">
      <w:pPr>
        <w:rPr>
          <w:ins w:id="1402" w:author="Administrator" w:date="2020-12-05T18:25:00Z"/>
        </w:rPr>
      </w:pPr>
      <w:ins w:id="1403" w:author="Administrator" w:date="2020-12-05T18:25:00Z">
        <w:r>
          <w:rPr>
            <w:rFonts w:hint="eastAsia"/>
          </w:rPr>
          <w:t>链接：</w:t>
        </w:r>
        <w:r>
          <w:t xml:space="preserve">https://pan.baidu.com/s/1F_iblHX1C2QP2hAW2EWLqg </w:t>
        </w:r>
      </w:ins>
    </w:p>
    <w:p w14:paraId="3A36A201" w14:textId="77777777" w:rsidR="00E26859" w:rsidRDefault="00E26859" w:rsidP="00E26859">
      <w:pPr>
        <w:rPr>
          <w:ins w:id="1404" w:author="Administrator" w:date="2020-12-05T18:25:00Z"/>
        </w:rPr>
      </w:pPr>
      <w:ins w:id="1405" w:author="Administrator" w:date="2020-12-05T18:25:00Z">
        <w:r>
          <w:rPr>
            <w:rFonts w:hint="eastAsia"/>
          </w:rPr>
          <w:t>提取码：</w:t>
        </w:r>
        <w:r>
          <w:t xml:space="preserve">8z3x </w:t>
        </w:r>
      </w:ins>
    </w:p>
    <w:p w14:paraId="5CF1C871" w14:textId="77777777" w:rsidR="00E26859" w:rsidRDefault="00E26859" w:rsidP="00E26859">
      <w:pPr>
        <w:rPr>
          <w:ins w:id="1406" w:author="Administrator" w:date="2020-12-05T18:25:00Z"/>
        </w:rPr>
      </w:pPr>
      <w:ins w:id="1407" w:author="Administrator" w:date="2020-12-05T18:25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2A38D36" w14:textId="77777777" w:rsidR="00E26859" w:rsidRDefault="00E26859" w:rsidP="00E26859">
      <w:pPr>
        <w:rPr>
          <w:ins w:id="1408" w:author="Administrator" w:date="2020-12-05T18:25:00Z"/>
        </w:rPr>
      </w:pPr>
      <w:ins w:id="1409" w:author="Administrator" w:date="2020-12-05T18:2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https://www.bilibili.com/video/BV1jt4y197nh/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https://www.bilibili.com/video/BV1jt4y197nh/</w:t>
        </w:r>
        <w:r>
          <w:fldChar w:fldCharType="end"/>
        </w:r>
      </w:ins>
    </w:p>
    <w:p w14:paraId="176D3B9E" w14:textId="77777777" w:rsidR="00E26859" w:rsidRDefault="00E26859" w:rsidP="00E26859">
      <w:pPr>
        <w:rPr>
          <w:ins w:id="1410" w:author="Administrator" w:date="2020-12-05T18:25:00Z"/>
        </w:rPr>
      </w:pPr>
    </w:p>
    <w:p w14:paraId="5494DE8F" w14:textId="77777777" w:rsidR="00E26859" w:rsidRDefault="00E26859" w:rsidP="00E26859">
      <w:pPr>
        <w:rPr>
          <w:ins w:id="1411" w:author="Administrator" w:date="2020-12-05T18:25:00Z"/>
        </w:rPr>
      </w:pPr>
    </w:p>
    <w:p w14:paraId="6E2AFCB2" w14:textId="77777777" w:rsidR="00E26859" w:rsidRDefault="00E26859" w:rsidP="00E26859">
      <w:pPr>
        <w:rPr>
          <w:ins w:id="1412" w:author="Administrator" w:date="2020-12-05T18:25:00Z"/>
        </w:rPr>
      </w:pPr>
      <w:ins w:id="1413" w:author="Administrator" w:date="2020-12-05T18:25:00Z">
        <w:r>
          <w:lastRenderedPageBreak/>
          <w:fldChar w:fldCharType="begin"/>
        </w:r>
        <w:r>
          <w:instrText xml:space="preserve"> HYPERLINK "https://www.bilibili.com/video/BV19t4y1X7jT/"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年毒奶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DNF12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星座版圣职小姐姐试玩，其实只是魔改了皮肤而已</w:t>
        </w:r>
        <w:r>
          <w:fldChar w:fldCharType="end"/>
        </w:r>
      </w:ins>
    </w:p>
    <w:p w14:paraId="022D3653" w14:textId="77777777" w:rsidR="00E26859" w:rsidRDefault="00E26859" w:rsidP="00E26859">
      <w:pPr>
        <w:rPr>
          <w:ins w:id="1414" w:author="Administrator" w:date="2020-12-05T18:26:00Z"/>
        </w:rPr>
      </w:pPr>
      <w:ins w:id="1415" w:author="Administrator" w:date="2020-12-05T18:26:00Z">
        <w:r>
          <w:rPr>
            <w:rFonts w:hint="eastAsia"/>
          </w:rPr>
          <w:t>链接：</w:t>
        </w:r>
        <w:r>
          <w:t xml:space="preserve">https://pan.baidu.com/s/1jX3hj6X9h6gFuI6KJPVLMQ </w:t>
        </w:r>
      </w:ins>
    </w:p>
    <w:p w14:paraId="1B89B2CB" w14:textId="77777777" w:rsidR="00E26859" w:rsidRDefault="00E26859" w:rsidP="00E26859">
      <w:pPr>
        <w:rPr>
          <w:ins w:id="1416" w:author="Administrator" w:date="2020-12-05T18:26:00Z"/>
        </w:rPr>
      </w:pPr>
      <w:ins w:id="1417" w:author="Administrator" w:date="2020-12-05T18:26:00Z">
        <w:r>
          <w:rPr>
            <w:rFonts w:hint="eastAsia"/>
          </w:rPr>
          <w:t>提取码：</w:t>
        </w:r>
        <w:r>
          <w:t xml:space="preserve">6ei3 </w:t>
        </w:r>
      </w:ins>
    </w:p>
    <w:p w14:paraId="0C9CE8C6" w14:textId="77777777" w:rsidR="00E26859" w:rsidRDefault="00E26859" w:rsidP="00E26859">
      <w:pPr>
        <w:rPr>
          <w:ins w:id="1418" w:author="Administrator" w:date="2020-12-05T18:26:00Z"/>
        </w:rPr>
      </w:pPr>
      <w:ins w:id="1419" w:author="Administrator" w:date="2020-12-05T18:2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A9AA1EF" w14:textId="77777777" w:rsidR="00E26859" w:rsidRDefault="00E26859" w:rsidP="00E26859">
      <w:pPr>
        <w:rPr>
          <w:ins w:id="1420" w:author="Administrator" w:date="2020-12-05T18:26:00Z"/>
        </w:rPr>
      </w:pPr>
      <w:ins w:id="1421" w:author="Administrator" w:date="2020-12-05T18:2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https://www.bilibili.com/video/BV19t4y1X7jT/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https://www.bilibili.com/video/BV19t4y1X7jT/</w:t>
        </w:r>
        <w:r>
          <w:fldChar w:fldCharType="end"/>
        </w:r>
      </w:ins>
    </w:p>
    <w:p w14:paraId="19433BE6" w14:textId="77777777" w:rsidR="00E26859" w:rsidRDefault="00E26859" w:rsidP="00E26859">
      <w:pPr>
        <w:rPr>
          <w:ins w:id="1422" w:author="Administrator" w:date="2020-12-05T18:26:00Z"/>
        </w:rPr>
      </w:pPr>
    </w:p>
    <w:p w14:paraId="435D9396" w14:textId="77777777" w:rsidR="00E26859" w:rsidRDefault="00E26859" w:rsidP="00E26859">
      <w:pPr>
        <w:rPr>
          <w:ins w:id="1423" w:author="Administrator" w:date="2020-12-05T18:26:00Z"/>
        </w:rPr>
      </w:pPr>
      <w:ins w:id="1424" w:author="Administrator" w:date="2020-12-05T18:26:00Z">
        <w:r>
          <w:fldChar w:fldCharType="begin"/>
        </w:r>
        <w:r>
          <w:instrText xml:space="preserve"> HYPERLINK "https://www.bilibili.com/video/BV1mK411p7hq/"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经典怀旧冒险岛单机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072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至臻版试玩</w:t>
        </w:r>
        <w:r>
          <w:fldChar w:fldCharType="end"/>
        </w:r>
      </w:ins>
    </w:p>
    <w:p w14:paraId="77F3C1B2" w14:textId="77777777" w:rsidR="00E26859" w:rsidRDefault="00E26859" w:rsidP="00E26859">
      <w:pPr>
        <w:rPr>
          <w:ins w:id="1425" w:author="Administrator" w:date="2020-12-05T18:26:00Z"/>
        </w:rPr>
      </w:pPr>
      <w:ins w:id="1426" w:author="Administrator" w:date="2020-12-05T18:26:00Z">
        <w:r>
          <w:rPr>
            <w:rFonts w:hint="eastAsia"/>
          </w:rPr>
          <w:t>链接：</w:t>
        </w:r>
        <w:r>
          <w:t xml:space="preserve">https://pan.baidu.com/s/1N2U9hXnBZNdnPjYCYImwwg </w:t>
        </w:r>
      </w:ins>
    </w:p>
    <w:p w14:paraId="5D5AD28E" w14:textId="77777777" w:rsidR="00E26859" w:rsidRDefault="00E26859" w:rsidP="00E26859">
      <w:pPr>
        <w:rPr>
          <w:ins w:id="1427" w:author="Administrator" w:date="2020-12-05T18:26:00Z"/>
        </w:rPr>
      </w:pPr>
      <w:ins w:id="1428" w:author="Administrator" w:date="2020-12-05T18:26:00Z">
        <w:r>
          <w:rPr>
            <w:rFonts w:hint="eastAsia"/>
          </w:rPr>
          <w:t>提取码：</w:t>
        </w:r>
        <w:r>
          <w:t xml:space="preserve">e9g8 </w:t>
        </w:r>
      </w:ins>
    </w:p>
    <w:p w14:paraId="004C8C66" w14:textId="77777777" w:rsidR="00E26859" w:rsidRDefault="00E26859" w:rsidP="00E26859">
      <w:pPr>
        <w:rPr>
          <w:ins w:id="1429" w:author="Administrator" w:date="2020-12-05T18:26:00Z"/>
        </w:rPr>
      </w:pPr>
      <w:ins w:id="1430" w:author="Administrator" w:date="2020-12-05T18:2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3B2CD5F" w14:textId="77777777" w:rsidR="00E26859" w:rsidRDefault="00E26859" w:rsidP="00E26859">
      <w:pPr>
        <w:rPr>
          <w:ins w:id="1431" w:author="Administrator" w:date="2020-12-05T18:27:00Z"/>
        </w:rPr>
      </w:pPr>
      <w:ins w:id="1432" w:author="Administrator" w:date="2020-12-05T18:26:00Z">
        <w:r>
          <w:rPr>
            <w:rFonts w:hint="eastAsia"/>
          </w:rPr>
          <w:t>架设</w:t>
        </w:r>
        <w:r>
          <w:t>教程：</w:t>
        </w:r>
      </w:ins>
      <w:ins w:id="1433" w:author="Administrator" w:date="2020-12-05T18:27:00Z">
        <w:r>
          <w:fldChar w:fldCharType="begin"/>
        </w:r>
        <w:r>
          <w:instrText xml:space="preserve"> HYPERLINK "</w:instrText>
        </w:r>
        <w:r w:rsidRPr="00E26859">
          <w:instrText>https://www.bilibili.com/video/BV1mK411p7hq/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https://www.bilibili.com/video/BV1mK411p7hq/</w:t>
        </w:r>
        <w:r>
          <w:fldChar w:fldCharType="end"/>
        </w:r>
      </w:ins>
    </w:p>
    <w:p w14:paraId="4D7D5E59" w14:textId="77777777" w:rsidR="00E26859" w:rsidRDefault="00E26859" w:rsidP="00E26859">
      <w:pPr>
        <w:rPr>
          <w:ins w:id="1434" w:author="Administrator" w:date="2020-12-05T18:27:00Z"/>
        </w:rPr>
      </w:pPr>
    </w:p>
    <w:p w14:paraId="5D996450" w14:textId="77777777" w:rsidR="00E26859" w:rsidRDefault="00E26859" w:rsidP="00E26859">
      <w:pPr>
        <w:rPr>
          <w:ins w:id="1435" w:author="Administrator" w:date="2020-12-05T18:27:00Z"/>
        </w:rPr>
      </w:pPr>
      <w:ins w:id="1436" w:author="Administrator" w:date="2020-12-05T18:27:00Z">
        <w:r>
          <w:fldChar w:fldCharType="begin"/>
        </w:r>
        <w:r>
          <w:instrText xml:space="preserve"> HYPERLINK "https://www.bilibili.com/video/BV1PK4y147MF/"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经典怀旧网游天堂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单机一键试玩，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Win7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，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64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位完美运行</w:t>
        </w:r>
        <w:r>
          <w:fldChar w:fldCharType="end"/>
        </w:r>
      </w:ins>
    </w:p>
    <w:p w14:paraId="60AA3743" w14:textId="77777777" w:rsidR="00E26859" w:rsidRDefault="00E26859" w:rsidP="00E26859">
      <w:pPr>
        <w:rPr>
          <w:ins w:id="1437" w:author="Administrator" w:date="2020-12-05T18:27:00Z"/>
        </w:rPr>
      </w:pPr>
      <w:ins w:id="1438" w:author="Administrator" w:date="2020-12-05T18:27:00Z">
        <w:r>
          <w:rPr>
            <w:rFonts w:hint="eastAsia"/>
          </w:rPr>
          <w:t>链接：</w:t>
        </w:r>
        <w:r>
          <w:t xml:space="preserve">https://pan.baidu.com/s/1E-pGJmbWPfFhcn7BnJTELQ </w:t>
        </w:r>
      </w:ins>
    </w:p>
    <w:p w14:paraId="7D16FC3F" w14:textId="77777777" w:rsidR="00E26859" w:rsidRDefault="00E26859" w:rsidP="00E26859">
      <w:pPr>
        <w:rPr>
          <w:ins w:id="1439" w:author="Administrator" w:date="2020-12-05T18:27:00Z"/>
        </w:rPr>
      </w:pPr>
      <w:ins w:id="1440" w:author="Administrator" w:date="2020-12-05T18:27:00Z">
        <w:r>
          <w:rPr>
            <w:rFonts w:hint="eastAsia"/>
          </w:rPr>
          <w:t>提取码：</w:t>
        </w:r>
        <w:r>
          <w:t xml:space="preserve">r94e </w:t>
        </w:r>
      </w:ins>
    </w:p>
    <w:p w14:paraId="75D80734" w14:textId="77777777" w:rsidR="00E26859" w:rsidRDefault="00E26859" w:rsidP="00E26859">
      <w:pPr>
        <w:rPr>
          <w:ins w:id="1441" w:author="Administrator" w:date="2020-12-05T18:27:00Z"/>
        </w:rPr>
      </w:pPr>
      <w:ins w:id="1442" w:author="Administrator" w:date="2020-12-05T18:2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B993BB7" w14:textId="77777777" w:rsidR="00E26859" w:rsidRDefault="00E26859" w:rsidP="00E26859">
      <w:pPr>
        <w:rPr>
          <w:ins w:id="1443" w:author="Administrator" w:date="2020-12-05T18:27:00Z"/>
        </w:rPr>
      </w:pPr>
      <w:ins w:id="1444" w:author="Administrator" w:date="2020-12-05T18:2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https://www.bilibili.com/video/BV1PK4y147MF/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https://www.bilibili.com/video/BV1PK4y147MF/</w:t>
        </w:r>
        <w:r>
          <w:fldChar w:fldCharType="end"/>
        </w:r>
      </w:ins>
    </w:p>
    <w:p w14:paraId="4094D5FD" w14:textId="77777777" w:rsidR="00E26859" w:rsidRDefault="00E26859" w:rsidP="00E26859">
      <w:pPr>
        <w:rPr>
          <w:ins w:id="1445" w:author="Administrator" w:date="2020-12-05T18:27:00Z"/>
        </w:rPr>
      </w:pPr>
    </w:p>
    <w:p w14:paraId="28E22427" w14:textId="77777777" w:rsidR="00E26859" w:rsidRDefault="00E26859" w:rsidP="00E26859">
      <w:pPr>
        <w:rPr>
          <w:ins w:id="1446" w:author="Administrator" w:date="2020-12-05T18:27:00Z"/>
        </w:rPr>
      </w:pPr>
      <w:ins w:id="1447" w:author="Administrator" w:date="2020-12-05T18:27:00Z">
        <w:r>
          <w:fldChar w:fldCharType="begin"/>
        </w:r>
        <w:r>
          <w:instrText xml:space="preserve"> HYPERLINK "https://www.bilibili.com/video/BV1eg4y1q7Vd/"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经典怀旧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RaiderZ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网络游戏单机版试玩，中文名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Z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奇兵</w:t>
        </w:r>
        <w:r>
          <w:fldChar w:fldCharType="end"/>
        </w:r>
      </w:ins>
    </w:p>
    <w:p w14:paraId="0691AC76" w14:textId="77777777" w:rsidR="00E26859" w:rsidRDefault="00E26859" w:rsidP="00E26859">
      <w:pPr>
        <w:rPr>
          <w:ins w:id="1448" w:author="Administrator" w:date="2020-12-05T18:28:00Z"/>
        </w:rPr>
      </w:pPr>
      <w:ins w:id="1449" w:author="Administrator" w:date="2020-12-05T18:28:00Z">
        <w:r>
          <w:rPr>
            <w:rFonts w:hint="eastAsia"/>
          </w:rPr>
          <w:t>链接：</w:t>
        </w:r>
        <w:r>
          <w:t xml:space="preserve">https://pan.baidu.com/s/1FfKKuqtnoRwMHJ_Y21mtUQ </w:t>
        </w:r>
      </w:ins>
    </w:p>
    <w:p w14:paraId="1D91D880" w14:textId="77777777" w:rsidR="00E26859" w:rsidRDefault="00E26859" w:rsidP="00E26859">
      <w:pPr>
        <w:rPr>
          <w:ins w:id="1450" w:author="Administrator" w:date="2020-12-05T18:28:00Z"/>
        </w:rPr>
      </w:pPr>
      <w:ins w:id="1451" w:author="Administrator" w:date="2020-12-05T18:28:00Z">
        <w:r>
          <w:rPr>
            <w:rFonts w:hint="eastAsia"/>
          </w:rPr>
          <w:t>提取码：</w:t>
        </w:r>
        <w:r>
          <w:t xml:space="preserve">62am </w:t>
        </w:r>
      </w:ins>
    </w:p>
    <w:p w14:paraId="7F2B71B9" w14:textId="77777777" w:rsidR="00E26859" w:rsidRDefault="00E26859" w:rsidP="00E26859">
      <w:pPr>
        <w:rPr>
          <w:ins w:id="1452" w:author="Administrator" w:date="2020-12-05T18:28:00Z"/>
        </w:rPr>
      </w:pPr>
      <w:ins w:id="1453" w:author="Administrator" w:date="2020-12-05T18:28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0B6D47F" w14:textId="77777777" w:rsidR="00E26859" w:rsidRDefault="00E26859" w:rsidP="00E26859">
      <w:pPr>
        <w:rPr>
          <w:ins w:id="1454" w:author="Administrator" w:date="2020-12-05T18:28:00Z"/>
        </w:rPr>
      </w:pPr>
      <w:ins w:id="1455" w:author="Administrator" w:date="2020-12-05T18:2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https://www.bilibili.com/video/BV1eg4y1q7Vd/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https://www.bilibili.com/video/BV1eg4y1q7Vd/</w:t>
        </w:r>
        <w:r>
          <w:fldChar w:fldCharType="end"/>
        </w:r>
      </w:ins>
    </w:p>
    <w:p w14:paraId="4102E394" w14:textId="77777777" w:rsidR="00E26859" w:rsidRDefault="00E26859" w:rsidP="00E26859">
      <w:pPr>
        <w:rPr>
          <w:ins w:id="1456" w:author="Administrator" w:date="2020-12-05T18:28:00Z"/>
        </w:rPr>
      </w:pPr>
    </w:p>
    <w:p w14:paraId="26E17DA2" w14:textId="77777777" w:rsidR="00E26859" w:rsidRDefault="00E26859" w:rsidP="00E26859">
      <w:pPr>
        <w:rPr>
          <w:ins w:id="1457" w:author="Administrator" w:date="2020-12-05T18:28:00Z"/>
        </w:rPr>
      </w:pPr>
      <w:ins w:id="1458" w:author="Administrator" w:date="2020-12-05T18:28:00Z">
        <w:r>
          <w:fldChar w:fldCharType="begin"/>
        </w:r>
        <w:r>
          <w:instrText xml:space="preserve"> HYPERLINK "https://www.bilibili.com/video/BV1HA411i7aM/"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经典网游颓废之心单机版游戏试玩，目前只有四个角色，设置比较复杂，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Win7,64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位完美运行</w:t>
        </w:r>
        <w:r>
          <w:fldChar w:fldCharType="end"/>
        </w:r>
      </w:ins>
    </w:p>
    <w:p w14:paraId="339D73AA" w14:textId="77777777" w:rsidR="00E26859" w:rsidRDefault="00E26859" w:rsidP="00E26859">
      <w:pPr>
        <w:rPr>
          <w:ins w:id="1459" w:author="Administrator" w:date="2020-12-05T18:28:00Z"/>
        </w:rPr>
      </w:pPr>
      <w:ins w:id="1460" w:author="Administrator" w:date="2020-12-05T18:28:00Z">
        <w:r>
          <w:rPr>
            <w:rFonts w:hint="eastAsia"/>
          </w:rPr>
          <w:t>链接：</w:t>
        </w:r>
        <w:r>
          <w:t xml:space="preserve">https://pan.baidu.com/s/1Z2CSdkWCqUvZM39_QQE1cQ </w:t>
        </w:r>
      </w:ins>
    </w:p>
    <w:p w14:paraId="3A6B02FF" w14:textId="77777777" w:rsidR="00E26859" w:rsidRDefault="00E26859" w:rsidP="00E26859">
      <w:pPr>
        <w:rPr>
          <w:ins w:id="1461" w:author="Administrator" w:date="2020-12-05T18:28:00Z"/>
        </w:rPr>
      </w:pPr>
      <w:ins w:id="1462" w:author="Administrator" w:date="2020-12-05T18:28:00Z">
        <w:r>
          <w:rPr>
            <w:rFonts w:hint="eastAsia"/>
          </w:rPr>
          <w:t>提取码：</w:t>
        </w:r>
        <w:r>
          <w:t xml:space="preserve">vu02 </w:t>
        </w:r>
      </w:ins>
    </w:p>
    <w:p w14:paraId="365EB9FE" w14:textId="77777777" w:rsidR="00E26859" w:rsidRDefault="00E26859" w:rsidP="00E26859">
      <w:pPr>
        <w:rPr>
          <w:ins w:id="1463" w:author="Administrator" w:date="2020-12-05T18:28:00Z"/>
        </w:rPr>
      </w:pPr>
      <w:ins w:id="1464" w:author="Administrator" w:date="2020-12-05T18:28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6B121871" w14:textId="77777777" w:rsidR="00E26859" w:rsidRDefault="00E26859" w:rsidP="00E26859">
      <w:pPr>
        <w:rPr>
          <w:ins w:id="1465" w:author="Administrator" w:date="2020-12-05T18:28:00Z"/>
        </w:rPr>
      </w:pPr>
      <w:ins w:id="1466" w:author="Administrator" w:date="2020-12-05T18:2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E26859">
          <w:instrText>https://www.bilibili.com/video/BV1HA411i7aM/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https://www.bilibili.com/video/BV1HA411i7aM/</w:t>
        </w:r>
        <w:r>
          <w:fldChar w:fldCharType="end"/>
        </w:r>
      </w:ins>
    </w:p>
    <w:p w14:paraId="304098B8" w14:textId="77777777" w:rsidR="00E26859" w:rsidRDefault="00E26859" w:rsidP="00E26859">
      <w:pPr>
        <w:rPr>
          <w:ins w:id="1467" w:author="Administrator" w:date="2020-12-05T18:29:00Z"/>
        </w:rPr>
      </w:pPr>
    </w:p>
    <w:p w14:paraId="392F9373" w14:textId="77777777" w:rsidR="00E26859" w:rsidRDefault="00E217FD" w:rsidP="00E26859">
      <w:pPr>
        <w:rPr>
          <w:ins w:id="1468" w:author="Administrator" w:date="2020-12-05T18:30:00Z"/>
        </w:rPr>
      </w:pPr>
      <w:ins w:id="1469" w:author="Administrator" w:date="2020-12-05T18:30:00Z">
        <w:r>
          <w:fldChar w:fldCharType="begin"/>
        </w:r>
        <w:r>
          <w:instrText xml:space="preserve"> HYPERLINK "https://www.bilibili.com/video/BV1WV411k7e5/"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经典游戏新天龙八部单机一键试玩，想当年我是入的丐帮，南拳北腿，南帝北丐，南无阿弥陀佛</w:t>
        </w:r>
        <w:r>
          <w:fldChar w:fldCharType="end"/>
        </w:r>
      </w:ins>
    </w:p>
    <w:p w14:paraId="71387CFD" w14:textId="77777777" w:rsidR="00E217FD" w:rsidRDefault="00E217FD" w:rsidP="00E217FD">
      <w:pPr>
        <w:rPr>
          <w:ins w:id="1470" w:author="Administrator" w:date="2020-12-05T18:30:00Z"/>
        </w:rPr>
      </w:pPr>
      <w:ins w:id="1471" w:author="Administrator" w:date="2020-12-05T18:30:00Z">
        <w:r>
          <w:rPr>
            <w:rFonts w:hint="eastAsia"/>
          </w:rPr>
          <w:t>链接：</w:t>
        </w:r>
        <w:r>
          <w:t xml:space="preserve">https://pan.baidu.com/s/1FPOIv9vqXemium2qjMzoYw </w:t>
        </w:r>
      </w:ins>
    </w:p>
    <w:p w14:paraId="1F1FEA6D" w14:textId="77777777" w:rsidR="00E217FD" w:rsidRDefault="00E217FD" w:rsidP="00E217FD">
      <w:pPr>
        <w:rPr>
          <w:ins w:id="1472" w:author="Administrator" w:date="2020-12-05T18:30:00Z"/>
        </w:rPr>
      </w:pPr>
      <w:ins w:id="1473" w:author="Administrator" w:date="2020-12-05T18:30:00Z">
        <w:r>
          <w:rPr>
            <w:rFonts w:hint="eastAsia"/>
          </w:rPr>
          <w:t>提取码：</w:t>
        </w:r>
        <w:r>
          <w:t xml:space="preserve">2o9n </w:t>
        </w:r>
      </w:ins>
    </w:p>
    <w:p w14:paraId="26711C75" w14:textId="77777777" w:rsidR="00E217FD" w:rsidRDefault="00E217FD" w:rsidP="00E217FD">
      <w:pPr>
        <w:rPr>
          <w:ins w:id="1474" w:author="Administrator" w:date="2020-12-05T18:30:00Z"/>
        </w:rPr>
      </w:pPr>
      <w:ins w:id="1475" w:author="Administrator" w:date="2020-12-05T18:3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C5D8B92" w14:textId="77777777" w:rsidR="00E217FD" w:rsidRDefault="00E217FD" w:rsidP="00E217FD">
      <w:pPr>
        <w:rPr>
          <w:ins w:id="1476" w:author="Administrator" w:date="2020-12-05T18:30:00Z"/>
        </w:rPr>
      </w:pPr>
      <w:ins w:id="1477" w:author="Administrator" w:date="2020-12-05T18:30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https://www.bilibili.com/video/BV1WV411k7e5/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https://www.bilibili.com/video/BV1WV411k7e5/</w:t>
        </w:r>
        <w:r>
          <w:fldChar w:fldCharType="end"/>
        </w:r>
      </w:ins>
    </w:p>
    <w:p w14:paraId="0BC03C6E" w14:textId="77777777" w:rsidR="00E217FD" w:rsidRDefault="00E217FD" w:rsidP="00E217FD">
      <w:pPr>
        <w:rPr>
          <w:ins w:id="1478" w:author="Administrator" w:date="2020-12-05T18:30:00Z"/>
        </w:rPr>
      </w:pPr>
    </w:p>
    <w:p w14:paraId="68DAFA03" w14:textId="77777777" w:rsidR="00E217FD" w:rsidRDefault="00E217FD" w:rsidP="00E217FD">
      <w:pPr>
        <w:rPr>
          <w:ins w:id="1479" w:author="Administrator" w:date="2020-12-05T18:31:00Z"/>
        </w:rPr>
      </w:pPr>
      <w:ins w:id="1480" w:author="Administrator" w:date="2020-12-05T18:31:00Z">
        <w:r>
          <w:fldChar w:fldCharType="begin"/>
        </w:r>
        <w:r>
          <w:instrText xml:space="preserve"> HYPERLINK "https://www.bilibili.com/video/BV1JK411p7A6/"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千年之战，永恒之塔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5.8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版本单机试玩，主线任务完美修复，基本无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BUG</w:t>
        </w:r>
        <w:r>
          <w:fldChar w:fldCharType="end"/>
        </w:r>
      </w:ins>
    </w:p>
    <w:p w14:paraId="33B62BD1" w14:textId="77777777" w:rsidR="00E217FD" w:rsidRDefault="00E217FD" w:rsidP="00E217FD">
      <w:pPr>
        <w:rPr>
          <w:ins w:id="1481" w:author="Administrator" w:date="2020-12-05T18:31:00Z"/>
        </w:rPr>
      </w:pPr>
      <w:ins w:id="1482" w:author="Administrator" w:date="2020-12-05T18:31:00Z">
        <w:r>
          <w:rPr>
            <w:rFonts w:hint="eastAsia"/>
          </w:rPr>
          <w:t>链接：</w:t>
        </w:r>
        <w:r>
          <w:t xml:space="preserve">https://pan.baidu.com/s/1ZcbtHsCECRmdxnPxrKfu3A </w:t>
        </w:r>
      </w:ins>
    </w:p>
    <w:p w14:paraId="6EBBCBE3" w14:textId="77777777" w:rsidR="00E217FD" w:rsidRDefault="00E217FD" w:rsidP="00E217FD">
      <w:pPr>
        <w:rPr>
          <w:ins w:id="1483" w:author="Administrator" w:date="2020-12-05T18:31:00Z"/>
        </w:rPr>
      </w:pPr>
      <w:ins w:id="1484" w:author="Administrator" w:date="2020-12-05T18:31:00Z">
        <w:r>
          <w:rPr>
            <w:rFonts w:hint="eastAsia"/>
          </w:rPr>
          <w:t>提取码：</w:t>
        </w:r>
        <w:proofErr w:type="spellStart"/>
        <w:r>
          <w:t>hcvx</w:t>
        </w:r>
        <w:proofErr w:type="spellEnd"/>
        <w:r>
          <w:t xml:space="preserve"> </w:t>
        </w:r>
      </w:ins>
    </w:p>
    <w:p w14:paraId="3589B0F0" w14:textId="77777777" w:rsidR="00E217FD" w:rsidRDefault="00E217FD" w:rsidP="00E217FD">
      <w:pPr>
        <w:rPr>
          <w:ins w:id="1485" w:author="Administrator" w:date="2020-12-05T18:31:00Z"/>
        </w:rPr>
      </w:pPr>
      <w:ins w:id="1486" w:author="Administrator" w:date="2020-12-05T18:3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E55A932" w14:textId="77777777" w:rsidR="00E217FD" w:rsidRDefault="00E217FD" w:rsidP="00E217FD">
      <w:pPr>
        <w:rPr>
          <w:ins w:id="1487" w:author="Administrator" w:date="2020-12-05T18:31:00Z"/>
        </w:rPr>
      </w:pPr>
      <w:ins w:id="1488" w:author="Administrator" w:date="2020-12-05T18:31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https://www.bilibili.com/video/BV1JK411p7A6/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https://www.bilibili.com/video/BV1JK411p7A6/</w:t>
        </w:r>
        <w:r>
          <w:fldChar w:fldCharType="end"/>
        </w:r>
      </w:ins>
    </w:p>
    <w:p w14:paraId="3748E457" w14:textId="77777777" w:rsidR="00E217FD" w:rsidRDefault="00E217FD" w:rsidP="00E217FD">
      <w:pPr>
        <w:rPr>
          <w:ins w:id="1489" w:author="Administrator" w:date="2020-12-05T18:31:00Z"/>
        </w:rPr>
      </w:pPr>
    </w:p>
    <w:p w14:paraId="026CBD25" w14:textId="77777777" w:rsidR="00E217FD" w:rsidRDefault="00E217FD" w:rsidP="00E217FD">
      <w:pPr>
        <w:rPr>
          <w:ins w:id="1490" w:author="Administrator" w:date="2020-12-05T18:31:00Z"/>
        </w:rPr>
      </w:pPr>
      <w:ins w:id="1491" w:author="Administrator" w:date="2020-12-05T18:31:00Z">
        <w:r>
          <w:lastRenderedPageBreak/>
          <w:fldChar w:fldCharType="begin"/>
        </w:r>
        <w:r>
          <w:instrText xml:space="preserve"> HYPERLINK "https://www.bilibili.com/video/BV1Vt4y1y7NW/"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网游怀旧经典奇迹世界单机版一键试玩，玛雅之翼，天空之城，亚特兰蒂斯</w:t>
        </w:r>
        <w:r>
          <w:fldChar w:fldCharType="end"/>
        </w:r>
      </w:ins>
    </w:p>
    <w:p w14:paraId="20A0D842" w14:textId="77777777" w:rsidR="00E217FD" w:rsidRDefault="00E217FD" w:rsidP="00E217FD">
      <w:pPr>
        <w:rPr>
          <w:ins w:id="1492" w:author="Administrator" w:date="2020-12-05T18:32:00Z"/>
        </w:rPr>
      </w:pPr>
      <w:ins w:id="1493" w:author="Administrator" w:date="2020-12-05T18:32:00Z">
        <w:r>
          <w:rPr>
            <w:rFonts w:hint="eastAsia"/>
          </w:rPr>
          <w:t>链接：</w:t>
        </w:r>
        <w:r>
          <w:t xml:space="preserve">https://pan.baidu.com/s/182Bz-7ZJDYdZUTaq6a16hw </w:t>
        </w:r>
      </w:ins>
    </w:p>
    <w:p w14:paraId="55952F13" w14:textId="77777777" w:rsidR="00E217FD" w:rsidRDefault="00E217FD" w:rsidP="00E217FD">
      <w:pPr>
        <w:rPr>
          <w:ins w:id="1494" w:author="Administrator" w:date="2020-12-05T18:32:00Z"/>
        </w:rPr>
      </w:pPr>
      <w:ins w:id="1495" w:author="Administrator" w:date="2020-12-05T18:32:00Z">
        <w:r>
          <w:rPr>
            <w:rFonts w:hint="eastAsia"/>
          </w:rPr>
          <w:t>提取码：</w:t>
        </w:r>
        <w:proofErr w:type="spellStart"/>
        <w:r>
          <w:t>fzzy</w:t>
        </w:r>
        <w:proofErr w:type="spellEnd"/>
        <w:r>
          <w:t xml:space="preserve"> </w:t>
        </w:r>
      </w:ins>
    </w:p>
    <w:p w14:paraId="573BC73D" w14:textId="77777777" w:rsidR="00E217FD" w:rsidRDefault="00E217FD" w:rsidP="00E217FD">
      <w:pPr>
        <w:rPr>
          <w:ins w:id="1496" w:author="Administrator" w:date="2020-12-05T18:32:00Z"/>
        </w:rPr>
      </w:pPr>
      <w:ins w:id="1497" w:author="Administrator" w:date="2020-12-05T18:3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2B57591C" w14:textId="77777777" w:rsidR="00E217FD" w:rsidRDefault="00E217FD" w:rsidP="00E217FD">
      <w:pPr>
        <w:rPr>
          <w:ins w:id="1498" w:author="Administrator" w:date="2020-12-05T18:32:00Z"/>
        </w:rPr>
      </w:pPr>
      <w:ins w:id="1499" w:author="Administrator" w:date="2020-12-05T18:3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https://www.bilibili.com/video/BV1Vt4y1y7NW/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https://www.bilibili.com/video/BV1Vt4y1y7NW/</w:t>
        </w:r>
        <w:r>
          <w:fldChar w:fldCharType="end"/>
        </w:r>
      </w:ins>
    </w:p>
    <w:p w14:paraId="51025ADE" w14:textId="77777777" w:rsidR="00E217FD" w:rsidRDefault="00E217FD" w:rsidP="00E217FD">
      <w:pPr>
        <w:rPr>
          <w:ins w:id="1500" w:author="Administrator" w:date="2020-12-05T18:32:00Z"/>
        </w:rPr>
      </w:pPr>
    </w:p>
    <w:p w14:paraId="6264CC5D" w14:textId="77777777" w:rsidR="00E217FD" w:rsidRDefault="00E217FD" w:rsidP="00E217FD">
      <w:pPr>
        <w:rPr>
          <w:ins w:id="1501" w:author="Administrator" w:date="2020-12-05T18:32:00Z"/>
        </w:rPr>
      </w:pPr>
      <w:ins w:id="1502" w:author="Administrator" w:date="2020-12-05T18:32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"https://www.bilibili.com/video/BV1Jz411i7QL/"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我还是充钱那个少年，没有一丝丝改变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[DNF]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怀旧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西海岸版本回忆观光一日游，追忆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年阿拉德</w:t>
        </w:r>
        <w:r>
          <w:fldChar w:fldCharType="end"/>
        </w:r>
      </w:ins>
    </w:p>
    <w:p w14:paraId="50010432" w14:textId="77777777" w:rsidR="00E217FD" w:rsidRDefault="00E217FD" w:rsidP="00E217FD">
      <w:pPr>
        <w:rPr>
          <w:ins w:id="1503" w:author="Administrator" w:date="2020-12-05T18:32:00Z"/>
        </w:rPr>
      </w:pPr>
      <w:ins w:id="1504" w:author="Administrator" w:date="2020-12-05T18:32:00Z">
        <w:r>
          <w:rPr>
            <w:rFonts w:hint="eastAsia"/>
          </w:rPr>
          <w:t>链接：</w:t>
        </w:r>
        <w:r>
          <w:t xml:space="preserve">https://pan.baidu.com/s/1RpF68L0tKjRljCmS462yZA </w:t>
        </w:r>
      </w:ins>
    </w:p>
    <w:p w14:paraId="520AC808" w14:textId="77777777" w:rsidR="00E217FD" w:rsidRDefault="00E217FD" w:rsidP="00E217FD">
      <w:pPr>
        <w:rPr>
          <w:ins w:id="1505" w:author="Administrator" w:date="2020-12-05T18:32:00Z"/>
        </w:rPr>
      </w:pPr>
      <w:ins w:id="1506" w:author="Administrator" w:date="2020-12-05T18:32:00Z">
        <w:r>
          <w:rPr>
            <w:rFonts w:hint="eastAsia"/>
          </w:rPr>
          <w:t>提取码：</w:t>
        </w:r>
        <w:r>
          <w:t xml:space="preserve">g8ea </w:t>
        </w:r>
      </w:ins>
    </w:p>
    <w:p w14:paraId="02A8BAE5" w14:textId="77777777" w:rsidR="00E217FD" w:rsidRDefault="00E217FD" w:rsidP="00E217FD">
      <w:pPr>
        <w:rPr>
          <w:ins w:id="1507" w:author="Administrator" w:date="2020-12-05T18:32:00Z"/>
        </w:rPr>
      </w:pPr>
      <w:ins w:id="1508" w:author="Administrator" w:date="2020-12-05T18:3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E168A75" w14:textId="77777777" w:rsidR="00E217FD" w:rsidRDefault="00E217FD" w:rsidP="00E217FD">
      <w:pPr>
        <w:rPr>
          <w:ins w:id="1509" w:author="Administrator" w:date="2020-12-05T18:32:00Z"/>
        </w:rPr>
      </w:pPr>
      <w:ins w:id="1510" w:author="Administrator" w:date="2020-12-05T18:32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https://www.bilibili.com/video/BV1Jz411i7QL/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https://www.bilibili.com/video/BV1Jz411i7QL/</w:t>
        </w:r>
        <w:r>
          <w:fldChar w:fldCharType="end"/>
        </w:r>
      </w:ins>
    </w:p>
    <w:p w14:paraId="61CA64E0" w14:textId="77777777" w:rsidR="00E217FD" w:rsidRDefault="00E217FD" w:rsidP="00E217FD">
      <w:pPr>
        <w:rPr>
          <w:ins w:id="1511" w:author="Administrator" w:date="2020-12-05T18:32:00Z"/>
        </w:rPr>
      </w:pPr>
    </w:p>
    <w:p w14:paraId="2C8CC2F6" w14:textId="77777777" w:rsidR="00E217FD" w:rsidRDefault="00E217FD" w:rsidP="00E217FD">
      <w:pPr>
        <w:rPr>
          <w:ins w:id="1512" w:author="Administrator" w:date="2020-12-05T18:32:00Z"/>
        </w:rPr>
      </w:pPr>
      <w:ins w:id="1513" w:author="Administrator" w:date="2020-12-05T18:32:00Z">
        <w:r>
          <w:fldChar w:fldCharType="begin"/>
        </w:r>
        <w:r>
          <w:instrText xml:space="preserve"> HYPERLINK "https://www.bilibili.com/video/BV1dT4y1E7QQ/"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2Drpg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线上游戏卡巴拉岛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永远的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TO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星钻物语一键试玩</w:t>
        </w:r>
        <w:r>
          <w:fldChar w:fldCharType="end"/>
        </w:r>
      </w:ins>
    </w:p>
    <w:p w14:paraId="2F202C30" w14:textId="77777777" w:rsidR="00E217FD" w:rsidRDefault="00E217FD" w:rsidP="00E217FD">
      <w:pPr>
        <w:rPr>
          <w:ins w:id="1514" w:author="Administrator" w:date="2020-12-05T18:33:00Z"/>
        </w:rPr>
      </w:pPr>
      <w:ins w:id="1515" w:author="Administrator" w:date="2020-12-05T18:33:00Z">
        <w:r>
          <w:rPr>
            <w:rFonts w:hint="eastAsia"/>
          </w:rPr>
          <w:t>链接：</w:t>
        </w:r>
        <w:r>
          <w:t xml:space="preserve">https://pan.baidu.com/s/1EXmwenl5PHrYZatx_xt-dA </w:t>
        </w:r>
      </w:ins>
    </w:p>
    <w:p w14:paraId="004BF898" w14:textId="77777777" w:rsidR="00E217FD" w:rsidRDefault="00E217FD" w:rsidP="00E217FD">
      <w:pPr>
        <w:rPr>
          <w:ins w:id="1516" w:author="Administrator" w:date="2020-12-05T18:33:00Z"/>
        </w:rPr>
      </w:pPr>
      <w:ins w:id="1517" w:author="Administrator" w:date="2020-12-05T18:33:00Z">
        <w:r>
          <w:rPr>
            <w:rFonts w:hint="eastAsia"/>
          </w:rPr>
          <w:t>提取码：</w:t>
        </w:r>
        <w:r>
          <w:t xml:space="preserve">u8wt </w:t>
        </w:r>
      </w:ins>
    </w:p>
    <w:p w14:paraId="7D8C99CF" w14:textId="77777777" w:rsidR="00E217FD" w:rsidRDefault="00E217FD" w:rsidP="00E217FD">
      <w:pPr>
        <w:rPr>
          <w:ins w:id="1518" w:author="Administrator" w:date="2020-12-05T18:33:00Z"/>
        </w:rPr>
      </w:pPr>
      <w:ins w:id="1519" w:author="Administrator" w:date="2020-12-05T18:3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5F59C0E" w14:textId="77777777" w:rsidR="00E217FD" w:rsidRDefault="00E217FD" w:rsidP="00E217FD">
      <w:pPr>
        <w:rPr>
          <w:ins w:id="1520" w:author="Administrator" w:date="2020-12-05T18:33:00Z"/>
        </w:rPr>
      </w:pPr>
      <w:ins w:id="1521" w:author="Administrator" w:date="2020-12-05T18:3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https://www.bilibili.com/video/BV1dT4y1E7QQ/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https://www.bilibili.com/video/BV1dT4y1E7QQ/</w:t>
        </w:r>
        <w:r>
          <w:fldChar w:fldCharType="end"/>
        </w:r>
      </w:ins>
    </w:p>
    <w:p w14:paraId="0A707EB6" w14:textId="77777777" w:rsidR="00E217FD" w:rsidRDefault="00E217FD" w:rsidP="00E217FD">
      <w:pPr>
        <w:rPr>
          <w:ins w:id="1522" w:author="Administrator" w:date="2020-12-05T18:33:00Z"/>
        </w:rPr>
      </w:pPr>
    </w:p>
    <w:p w14:paraId="18B9B362" w14:textId="77777777" w:rsidR="00E217FD" w:rsidRDefault="00E217FD" w:rsidP="00E217FD">
      <w:pPr>
        <w:rPr>
          <w:ins w:id="1523" w:author="Administrator" w:date="2020-12-05T18:33:00Z"/>
        </w:rPr>
      </w:pPr>
      <w:ins w:id="1524" w:author="Administrator" w:date="2020-12-05T18:33:00Z">
        <w:r>
          <w:fldChar w:fldCharType="begin"/>
        </w:r>
        <w:r>
          <w:instrText xml:space="preserve"> HYPERLINK "https://www.bilibili.com/video/BV1jC4y1a7aL/"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经典网络游戏第九大陆一键端试玩，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C9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玲珑版本</w:t>
        </w:r>
        <w:r>
          <w:fldChar w:fldCharType="end"/>
        </w:r>
      </w:ins>
    </w:p>
    <w:p w14:paraId="272370F9" w14:textId="77777777" w:rsidR="00E217FD" w:rsidRDefault="00E217FD" w:rsidP="00E217FD">
      <w:pPr>
        <w:rPr>
          <w:ins w:id="1525" w:author="Administrator" w:date="2020-12-05T18:33:00Z"/>
        </w:rPr>
      </w:pPr>
      <w:ins w:id="1526" w:author="Administrator" w:date="2020-12-05T18:33:00Z">
        <w:r>
          <w:rPr>
            <w:rFonts w:hint="eastAsia"/>
          </w:rPr>
          <w:t>链接：</w:t>
        </w:r>
        <w:r>
          <w:t xml:space="preserve">https://pan.baidu.com/s/1io7QJ0ErYC0icXqw0FtsTQ </w:t>
        </w:r>
      </w:ins>
    </w:p>
    <w:p w14:paraId="15B1C70B" w14:textId="77777777" w:rsidR="00E217FD" w:rsidRDefault="00E217FD" w:rsidP="00E217FD">
      <w:pPr>
        <w:rPr>
          <w:ins w:id="1527" w:author="Administrator" w:date="2020-12-05T18:33:00Z"/>
        </w:rPr>
      </w:pPr>
      <w:ins w:id="1528" w:author="Administrator" w:date="2020-12-05T18:33:00Z">
        <w:r>
          <w:rPr>
            <w:rFonts w:hint="eastAsia"/>
          </w:rPr>
          <w:t>提取码：</w:t>
        </w:r>
        <w:r>
          <w:t xml:space="preserve">zj7e </w:t>
        </w:r>
      </w:ins>
    </w:p>
    <w:p w14:paraId="602DA884" w14:textId="77777777" w:rsidR="00E217FD" w:rsidRDefault="00E217FD" w:rsidP="00E217FD">
      <w:pPr>
        <w:rPr>
          <w:ins w:id="1529" w:author="Administrator" w:date="2020-12-05T18:33:00Z"/>
        </w:rPr>
      </w:pPr>
      <w:ins w:id="1530" w:author="Administrator" w:date="2020-12-05T18:3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2A6C0A5" w14:textId="77777777" w:rsidR="00E217FD" w:rsidRDefault="00E217FD" w:rsidP="00E217FD">
      <w:pPr>
        <w:rPr>
          <w:ins w:id="1531" w:author="Administrator" w:date="2020-12-05T18:33:00Z"/>
        </w:rPr>
      </w:pPr>
      <w:ins w:id="1532" w:author="Administrator" w:date="2020-12-05T18:33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https://www.bilibili.com/video/BV1jC4y1a7aL/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https://www.bilibili.com/video/BV1jC4y1a7aL/</w:t>
        </w:r>
        <w:r>
          <w:fldChar w:fldCharType="end"/>
        </w:r>
      </w:ins>
    </w:p>
    <w:p w14:paraId="62395AF9" w14:textId="77777777" w:rsidR="00E217FD" w:rsidRDefault="00E217FD" w:rsidP="00E217FD">
      <w:pPr>
        <w:rPr>
          <w:ins w:id="1533" w:author="Administrator" w:date="2020-12-05T18:33:00Z"/>
        </w:rPr>
      </w:pPr>
    </w:p>
    <w:p w14:paraId="4D63E4EA" w14:textId="77777777" w:rsidR="00E217FD" w:rsidRDefault="00E217FD" w:rsidP="00E217FD">
      <w:pPr>
        <w:rPr>
          <w:ins w:id="1534" w:author="Administrator" w:date="2020-12-05T18:33:00Z"/>
        </w:rPr>
      </w:pPr>
      <w:ins w:id="1535" w:author="Administrator" w:date="2020-12-05T18:33:00Z">
        <w:r>
          <w:fldChar w:fldCharType="begin"/>
        </w:r>
        <w:r>
          <w:instrText xml:space="preserve"> HYPERLINK "https://www.bilibili.com/video/BV1SV411r7Bo/"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【上古世纪】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6.16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试玩，后面功能不全未完善</w:t>
        </w:r>
        <w:r>
          <w:fldChar w:fldCharType="end"/>
        </w:r>
      </w:ins>
    </w:p>
    <w:p w14:paraId="0C51B26A" w14:textId="77777777" w:rsidR="00E217FD" w:rsidRDefault="00E217FD" w:rsidP="00E217FD">
      <w:pPr>
        <w:rPr>
          <w:ins w:id="1536" w:author="Administrator" w:date="2020-12-05T18:34:00Z"/>
        </w:rPr>
      </w:pPr>
      <w:ins w:id="1537" w:author="Administrator" w:date="2020-12-05T18:34:00Z">
        <w:r>
          <w:rPr>
            <w:rFonts w:hint="eastAsia"/>
          </w:rPr>
          <w:t>链接：</w:t>
        </w:r>
        <w:r>
          <w:t xml:space="preserve">https://pan.baidu.com/s/1CKeCtOIC0rTripgR3jiuJQ </w:t>
        </w:r>
      </w:ins>
    </w:p>
    <w:p w14:paraId="353631F9" w14:textId="77777777" w:rsidR="00E217FD" w:rsidRDefault="00E217FD" w:rsidP="00E217FD">
      <w:pPr>
        <w:rPr>
          <w:ins w:id="1538" w:author="Administrator" w:date="2020-12-05T18:34:00Z"/>
        </w:rPr>
      </w:pPr>
      <w:ins w:id="1539" w:author="Administrator" w:date="2020-12-05T18:34:00Z">
        <w:r>
          <w:rPr>
            <w:rFonts w:hint="eastAsia"/>
          </w:rPr>
          <w:t>提取码：</w:t>
        </w:r>
        <w:r>
          <w:t xml:space="preserve">u1de </w:t>
        </w:r>
      </w:ins>
    </w:p>
    <w:p w14:paraId="7B27F066" w14:textId="77777777" w:rsidR="00E217FD" w:rsidRDefault="00E217FD" w:rsidP="00E217FD">
      <w:pPr>
        <w:rPr>
          <w:ins w:id="1540" w:author="Administrator" w:date="2020-12-05T18:34:00Z"/>
        </w:rPr>
      </w:pPr>
      <w:ins w:id="1541" w:author="Administrator" w:date="2020-12-05T18:3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63E7C2E" w14:textId="77777777" w:rsidR="00E217FD" w:rsidRDefault="00E217FD" w:rsidP="00E217FD">
      <w:pPr>
        <w:rPr>
          <w:ins w:id="1542" w:author="Administrator" w:date="2020-12-05T18:34:00Z"/>
        </w:rPr>
      </w:pPr>
      <w:ins w:id="1543" w:author="Administrator" w:date="2020-12-05T18:3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https://www.bilibili.com/video/BV1SV411r7Bo/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https://www.bilibili.com/video/BV1SV411r7Bo/</w:t>
        </w:r>
        <w:r>
          <w:fldChar w:fldCharType="end"/>
        </w:r>
      </w:ins>
    </w:p>
    <w:p w14:paraId="662EC5C1" w14:textId="77777777" w:rsidR="00E217FD" w:rsidRDefault="00E217FD" w:rsidP="00E217FD">
      <w:pPr>
        <w:rPr>
          <w:ins w:id="1544" w:author="Administrator" w:date="2020-12-05T18:34:00Z"/>
        </w:rPr>
      </w:pPr>
    </w:p>
    <w:p w14:paraId="2B655D2C" w14:textId="77777777" w:rsidR="00E217FD" w:rsidRDefault="00E217FD" w:rsidP="00E217FD">
      <w:pPr>
        <w:rPr>
          <w:ins w:id="1545" w:author="Administrator" w:date="2020-12-05T18:34:00Z"/>
        </w:rPr>
      </w:pPr>
      <w:ins w:id="1546" w:author="Administrator" w:date="2020-12-05T18:34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"https://www.bilibili.com/video/BV1sz4y19733/"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经典怀旧魔力宝贝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6.0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单机版架设教程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+GM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工具，解压即玩，可单机可联网</w:t>
        </w:r>
        <w:r>
          <w:fldChar w:fldCharType="end"/>
        </w:r>
      </w:ins>
    </w:p>
    <w:p w14:paraId="6AB43593" w14:textId="77777777" w:rsidR="00E217FD" w:rsidRDefault="00E217FD" w:rsidP="00E217FD">
      <w:pPr>
        <w:rPr>
          <w:ins w:id="1547" w:author="Administrator" w:date="2020-12-05T18:34:00Z"/>
        </w:rPr>
      </w:pPr>
      <w:ins w:id="1548" w:author="Administrator" w:date="2020-12-05T18:34:00Z">
        <w:r>
          <w:rPr>
            <w:rFonts w:hint="eastAsia"/>
          </w:rPr>
          <w:t>链接：</w:t>
        </w:r>
        <w:r>
          <w:t xml:space="preserve">https://pan.baidu.com/s/15aTy0GsZz_oahS8FSQ6CoQ </w:t>
        </w:r>
      </w:ins>
    </w:p>
    <w:p w14:paraId="1E784B61" w14:textId="77777777" w:rsidR="00E217FD" w:rsidRDefault="00E217FD" w:rsidP="00E217FD">
      <w:pPr>
        <w:rPr>
          <w:ins w:id="1549" w:author="Administrator" w:date="2020-12-05T18:34:00Z"/>
        </w:rPr>
      </w:pPr>
      <w:ins w:id="1550" w:author="Administrator" w:date="2020-12-05T18:34:00Z">
        <w:r>
          <w:rPr>
            <w:rFonts w:hint="eastAsia"/>
          </w:rPr>
          <w:t>提取码：</w:t>
        </w:r>
        <w:proofErr w:type="spellStart"/>
        <w:r>
          <w:t>jqsw</w:t>
        </w:r>
        <w:proofErr w:type="spellEnd"/>
        <w:r>
          <w:t xml:space="preserve"> </w:t>
        </w:r>
      </w:ins>
    </w:p>
    <w:p w14:paraId="07F08F33" w14:textId="77777777" w:rsidR="00E217FD" w:rsidRDefault="00E217FD" w:rsidP="00E217FD">
      <w:pPr>
        <w:rPr>
          <w:ins w:id="1551" w:author="Administrator" w:date="2020-12-05T18:34:00Z"/>
        </w:rPr>
      </w:pPr>
      <w:ins w:id="1552" w:author="Administrator" w:date="2020-12-05T18:3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2B24B87" w14:textId="77777777" w:rsidR="00E217FD" w:rsidRDefault="00E217FD" w:rsidP="00E217FD">
      <w:pPr>
        <w:rPr>
          <w:ins w:id="1553" w:author="Administrator" w:date="2020-12-05T18:34:00Z"/>
        </w:rPr>
      </w:pPr>
      <w:ins w:id="1554" w:author="Administrator" w:date="2020-12-05T18:3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https://www.bilibili.com/video/BV1sz4y19733/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https://www.bilibili.com/video/BV1sz4y19733/</w:t>
        </w:r>
        <w:r>
          <w:fldChar w:fldCharType="end"/>
        </w:r>
      </w:ins>
    </w:p>
    <w:p w14:paraId="7D085620" w14:textId="77777777" w:rsidR="00E217FD" w:rsidRDefault="00E217FD" w:rsidP="00E217FD">
      <w:pPr>
        <w:rPr>
          <w:ins w:id="1555" w:author="Administrator" w:date="2020-12-05T18:34:00Z"/>
        </w:rPr>
      </w:pPr>
    </w:p>
    <w:p w14:paraId="43DD12E5" w14:textId="77777777" w:rsidR="00E217FD" w:rsidRDefault="00E217FD" w:rsidP="00E217FD">
      <w:pPr>
        <w:rPr>
          <w:ins w:id="1556" w:author="Administrator" w:date="2020-12-05T18:35:00Z"/>
        </w:rPr>
      </w:pPr>
      <w:ins w:id="1557" w:author="Administrator" w:date="2020-12-05T18:35:00Z">
        <w:r>
          <w:fldChar w:fldCharType="begin"/>
        </w:r>
        <w:r>
          <w:instrText xml:space="preserve"> HYPERLINK "https://www.bilibili.com/video/BV1ok4y1B7X8/"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可爱而柔弱灵族正太萝莉即是正义，剑灵二键端单机试玩</w:t>
        </w:r>
        <w:r>
          <w:fldChar w:fldCharType="end"/>
        </w:r>
      </w:ins>
    </w:p>
    <w:p w14:paraId="132AAC0B" w14:textId="77777777" w:rsidR="00E217FD" w:rsidRDefault="00E217FD" w:rsidP="00E217FD">
      <w:pPr>
        <w:rPr>
          <w:ins w:id="1558" w:author="Administrator" w:date="2020-12-05T18:35:00Z"/>
        </w:rPr>
      </w:pPr>
      <w:ins w:id="1559" w:author="Administrator" w:date="2020-12-05T18:35:00Z">
        <w:r>
          <w:rPr>
            <w:rFonts w:hint="eastAsia"/>
          </w:rPr>
          <w:t>链接：</w:t>
        </w:r>
        <w:r>
          <w:t xml:space="preserve">https://pan.baidu.com/s/14vJD6Gz61qgMc_feCTkNgg </w:t>
        </w:r>
      </w:ins>
    </w:p>
    <w:p w14:paraId="6716D518" w14:textId="77777777" w:rsidR="00E217FD" w:rsidRDefault="00E217FD" w:rsidP="00E217FD">
      <w:pPr>
        <w:rPr>
          <w:ins w:id="1560" w:author="Administrator" w:date="2020-12-05T18:35:00Z"/>
        </w:rPr>
      </w:pPr>
      <w:ins w:id="1561" w:author="Administrator" w:date="2020-12-05T18:35:00Z">
        <w:r>
          <w:rPr>
            <w:rFonts w:hint="eastAsia"/>
          </w:rPr>
          <w:t>提取码：</w:t>
        </w:r>
        <w:r>
          <w:t xml:space="preserve">vq0w </w:t>
        </w:r>
      </w:ins>
    </w:p>
    <w:p w14:paraId="71F9F546" w14:textId="77777777" w:rsidR="00E217FD" w:rsidRDefault="00E217FD" w:rsidP="00E217FD">
      <w:pPr>
        <w:rPr>
          <w:ins w:id="1562" w:author="Administrator" w:date="2020-12-05T18:35:00Z"/>
        </w:rPr>
      </w:pPr>
      <w:ins w:id="1563" w:author="Administrator" w:date="2020-12-05T18:35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D436C6D" w14:textId="77777777" w:rsidR="00E217FD" w:rsidRDefault="00E217FD" w:rsidP="00E217FD">
      <w:pPr>
        <w:rPr>
          <w:ins w:id="1564" w:author="Administrator" w:date="2020-12-05T18:35:00Z"/>
        </w:rPr>
      </w:pPr>
      <w:ins w:id="1565" w:author="Administrator" w:date="2020-12-05T18:35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https://www.bilibili.com/video/BV1ok4y1B7X8/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https://www.bilibili.com/video/BV1ok4y1B7X8/</w:t>
        </w:r>
        <w:r>
          <w:fldChar w:fldCharType="end"/>
        </w:r>
      </w:ins>
    </w:p>
    <w:p w14:paraId="3EA35DF3" w14:textId="77777777" w:rsidR="00E217FD" w:rsidRDefault="00E217FD" w:rsidP="00E217FD">
      <w:pPr>
        <w:rPr>
          <w:ins w:id="1566" w:author="Administrator" w:date="2020-12-05T18:36:00Z"/>
        </w:rPr>
      </w:pPr>
      <w:ins w:id="1567" w:author="Administrator" w:date="2020-12-05T18:35:00Z">
        <w:r>
          <w:t>喵娘</w:t>
        </w:r>
      </w:ins>
      <w:ins w:id="1568" w:author="Administrator" w:date="2020-12-05T18:36:00Z">
        <w:r>
          <w:rPr>
            <w:rFonts w:hint="eastAsia"/>
          </w:rPr>
          <w:t>版本</w:t>
        </w:r>
      </w:ins>
    </w:p>
    <w:p w14:paraId="1C5810A4" w14:textId="77777777" w:rsidR="00E217FD" w:rsidRDefault="00E217FD" w:rsidP="00E217FD">
      <w:pPr>
        <w:rPr>
          <w:ins w:id="1569" w:author="Administrator" w:date="2020-12-05T18:36:00Z"/>
        </w:rPr>
      </w:pPr>
    </w:p>
    <w:p w14:paraId="7983237D" w14:textId="77777777" w:rsidR="00E217FD" w:rsidRDefault="00E217FD" w:rsidP="00E217FD">
      <w:pPr>
        <w:rPr>
          <w:ins w:id="1570" w:author="Administrator" w:date="2020-12-05T18:36:00Z"/>
        </w:rPr>
      </w:pPr>
      <w:ins w:id="1571" w:author="Administrator" w:date="2020-12-05T18:36:00Z">
        <w:r>
          <w:lastRenderedPageBreak/>
          <w:fldChar w:fldCharType="begin"/>
        </w:r>
        <w:r>
          <w:instrText xml:space="preserve"> HYPERLINK "https://www.bilibili.com/video/BV12A411q75x/"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经典网游《路尼亚战记》单机版横版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3D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通关一键试玩，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09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年的网络游戏，现在想玩都玩不到了，已经停服了</w:t>
        </w:r>
        <w:r>
          <w:fldChar w:fldCharType="end"/>
        </w:r>
      </w:ins>
    </w:p>
    <w:p w14:paraId="36F5704A" w14:textId="77777777" w:rsidR="00E217FD" w:rsidRDefault="00E217FD" w:rsidP="00E217FD">
      <w:pPr>
        <w:rPr>
          <w:ins w:id="1572" w:author="Administrator" w:date="2020-12-05T18:36:00Z"/>
        </w:rPr>
      </w:pPr>
      <w:ins w:id="1573" w:author="Administrator" w:date="2020-12-05T18:36:00Z">
        <w:r>
          <w:rPr>
            <w:rFonts w:hint="eastAsia"/>
          </w:rPr>
          <w:t>链接：</w:t>
        </w:r>
        <w:r>
          <w:t xml:space="preserve">https://pan.baidu.com/s/1OAZJ3FFbSIoYeMlZXdQlHg </w:t>
        </w:r>
      </w:ins>
    </w:p>
    <w:p w14:paraId="00E1A6B8" w14:textId="77777777" w:rsidR="00E217FD" w:rsidRDefault="00E217FD" w:rsidP="00E217FD">
      <w:pPr>
        <w:rPr>
          <w:ins w:id="1574" w:author="Administrator" w:date="2020-12-05T18:36:00Z"/>
        </w:rPr>
      </w:pPr>
      <w:ins w:id="1575" w:author="Administrator" w:date="2020-12-05T18:36:00Z">
        <w:r>
          <w:rPr>
            <w:rFonts w:hint="eastAsia"/>
          </w:rPr>
          <w:t>提取码：</w:t>
        </w:r>
        <w:r>
          <w:t xml:space="preserve">vl2r </w:t>
        </w:r>
      </w:ins>
    </w:p>
    <w:p w14:paraId="6BC5A088" w14:textId="77777777" w:rsidR="00E217FD" w:rsidRDefault="00E217FD" w:rsidP="00E217FD">
      <w:pPr>
        <w:rPr>
          <w:ins w:id="1576" w:author="Administrator" w:date="2020-12-05T18:36:00Z"/>
        </w:rPr>
      </w:pPr>
      <w:ins w:id="1577" w:author="Administrator" w:date="2020-12-05T18:3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7AC6A62" w14:textId="77777777" w:rsidR="00E217FD" w:rsidRDefault="00E217FD" w:rsidP="00E217FD">
      <w:pPr>
        <w:rPr>
          <w:ins w:id="1578" w:author="Administrator" w:date="2020-12-05T18:37:00Z"/>
        </w:rPr>
      </w:pPr>
      <w:ins w:id="1579" w:author="Administrator" w:date="2020-12-05T18:36:00Z">
        <w:r>
          <w:rPr>
            <w:rFonts w:hint="eastAsia"/>
          </w:rPr>
          <w:t>架设</w:t>
        </w:r>
        <w:r>
          <w:t>教程：</w:t>
        </w:r>
      </w:ins>
      <w:ins w:id="1580" w:author="Administrator" w:date="2020-12-05T18:37:00Z">
        <w:r>
          <w:fldChar w:fldCharType="begin"/>
        </w:r>
        <w:r>
          <w:instrText xml:space="preserve"> HYPERLINK "</w:instrText>
        </w:r>
        <w:r w:rsidRPr="00E217FD">
          <w:instrText>https://www.bilibili.com/video/BV12A411q75x/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https://www.bilibili.com/video/BV12A411q75x/</w:t>
        </w:r>
        <w:r>
          <w:fldChar w:fldCharType="end"/>
        </w:r>
      </w:ins>
    </w:p>
    <w:p w14:paraId="4C7A030C" w14:textId="77777777" w:rsidR="00E217FD" w:rsidRDefault="00E217FD" w:rsidP="00E217FD">
      <w:pPr>
        <w:rPr>
          <w:ins w:id="1581" w:author="Administrator" w:date="2020-12-05T18:37:00Z"/>
        </w:rPr>
      </w:pPr>
    </w:p>
    <w:p w14:paraId="7FD3CE34" w14:textId="77777777" w:rsidR="00E217FD" w:rsidRDefault="00E217FD" w:rsidP="00E217FD">
      <w:pPr>
        <w:rPr>
          <w:ins w:id="1582" w:author="Administrator" w:date="2020-12-05T18:37:00Z"/>
        </w:rPr>
      </w:pPr>
      <w:ins w:id="1583" w:author="Administrator" w:date="2020-12-05T18:37:00Z">
        <w:r>
          <w:fldChar w:fldCharType="begin"/>
        </w:r>
        <w:r>
          <w:instrText xml:space="preserve"> HYPERLINK "https://www.bilibili.com/video/BV1ez4y197eW/"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【经典游戏】流星蝴蝶剑最终版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试玩内含修改器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画质补丁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 Win10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可玩</w:t>
        </w:r>
        <w:r>
          <w:fldChar w:fldCharType="end"/>
        </w:r>
      </w:ins>
    </w:p>
    <w:p w14:paraId="7B9AA1D7" w14:textId="77777777" w:rsidR="00E217FD" w:rsidRDefault="00E217FD" w:rsidP="00E217FD">
      <w:pPr>
        <w:rPr>
          <w:ins w:id="1584" w:author="Administrator" w:date="2020-12-05T18:38:00Z"/>
        </w:rPr>
      </w:pPr>
      <w:ins w:id="1585" w:author="Administrator" w:date="2020-12-05T18:38:00Z">
        <w:r>
          <w:rPr>
            <w:rFonts w:hint="eastAsia"/>
          </w:rPr>
          <w:t>链接：</w:t>
        </w:r>
        <w:r>
          <w:t xml:space="preserve">https://pan.baidu.com/s/1CrNmG5oav2bvAxEA7hfZsA </w:t>
        </w:r>
      </w:ins>
    </w:p>
    <w:p w14:paraId="763FA62B" w14:textId="77777777" w:rsidR="00E217FD" w:rsidRDefault="00E217FD" w:rsidP="00E217FD">
      <w:pPr>
        <w:rPr>
          <w:ins w:id="1586" w:author="Administrator" w:date="2020-12-05T18:38:00Z"/>
        </w:rPr>
      </w:pPr>
      <w:ins w:id="1587" w:author="Administrator" w:date="2020-12-05T18:38:00Z">
        <w:r>
          <w:rPr>
            <w:rFonts w:hint="eastAsia"/>
          </w:rPr>
          <w:t>提取码：</w:t>
        </w:r>
        <w:r>
          <w:t xml:space="preserve">ri30 </w:t>
        </w:r>
      </w:ins>
    </w:p>
    <w:p w14:paraId="02D6C393" w14:textId="77777777" w:rsidR="00E217FD" w:rsidRDefault="00E217FD" w:rsidP="00E217FD">
      <w:pPr>
        <w:rPr>
          <w:ins w:id="1588" w:author="Administrator" w:date="2020-12-05T18:38:00Z"/>
        </w:rPr>
      </w:pPr>
      <w:ins w:id="1589" w:author="Administrator" w:date="2020-12-05T18:38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4198CF0" w14:textId="77777777" w:rsidR="00E217FD" w:rsidRDefault="00E217FD" w:rsidP="00E217FD">
      <w:pPr>
        <w:rPr>
          <w:ins w:id="1590" w:author="Administrator" w:date="2020-12-05T18:38:00Z"/>
        </w:rPr>
      </w:pPr>
      <w:ins w:id="1591" w:author="Administrator" w:date="2020-12-05T18:38:00Z">
        <w:r>
          <w:rPr>
            <w:rFonts w:hint="eastAsia"/>
          </w:rPr>
          <w:t>架设教程</w:t>
        </w:r>
        <w:r>
          <w:t>：</w:t>
        </w:r>
        <w:r>
          <w:fldChar w:fldCharType="begin"/>
        </w:r>
        <w:r>
          <w:instrText xml:space="preserve"> HYPERLINK "</w:instrText>
        </w:r>
        <w:r w:rsidRPr="00E217FD">
          <w:instrText>https://www.bilibili.com/video/BV1ez4y197eW/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https://www.bilibili.com/video/BV1ez4y197eW/</w:t>
        </w:r>
        <w:r>
          <w:fldChar w:fldCharType="end"/>
        </w:r>
      </w:ins>
    </w:p>
    <w:p w14:paraId="63407EF2" w14:textId="77777777" w:rsidR="00E217FD" w:rsidRDefault="00E217FD" w:rsidP="00E217FD">
      <w:pPr>
        <w:rPr>
          <w:ins w:id="1592" w:author="Administrator" w:date="2020-12-05T18:38:00Z"/>
        </w:rPr>
      </w:pPr>
    </w:p>
    <w:p w14:paraId="3C52FDBF" w14:textId="77777777" w:rsidR="00E217FD" w:rsidRDefault="00E217FD" w:rsidP="00E217FD">
      <w:pPr>
        <w:rPr>
          <w:ins w:id="1593" w:author="Administrator" w:date="2020-12-05T18:39:00Z"/>
        </w:rPr>
      </w:pPr>
      <w:ins w:id="1594" w:author="Administrator" w:date="2020-12-05T18:39:00Z">
        <w:r>
          <w:fldChar w:fldCharType="begin"/>
        </w:r>
        <w:r>
          <w:instrText xml:space="preserve"> HYPERLINK "https://www.bilibili.com/video/BV1fK411W7D8/"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新仙剑奇侠传电视纪念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XP+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修改器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攻略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存档，宣传一下，仙剑奇侠传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7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今年有望出了，请大家多多支持国产仙剑</w:t>
        </w:r>
        <w:r>
          <w:fldChar w:fldCharType="end"/>
        </w:r>
      </w:ins>
    </w:p>
    <w:p w14:paraId="56DD4BE5" w14:textId="77777777" w:rsidR="00E217FD" w:rsidRDefault="00E217FD" w:rsidP="00E217FD">
      <w:pPr>
        <w:rPr>
          <w:ins w:id="1595" w:author="Administrator" w:date="2020-12-05T18:39:00Z"/>
        </w:rPr>
      </w:pPr>
      <w:ins w:id="1596" w:author="Administrator" w:date="2020-12-05T18:39:00Z">
        <w:r>
          <w:rPr>
            <w:rFonts w:hint="eastAsia"/>
          </w:rPr>
          <w:t>链接：</w:t>
        </w:r>
        <w:r>
          <w:t xml:space="preserve">https://pan.baidu.com/s/1CjVkxd9-XJdRX_L4Fwkt1Q </w:t>
        </w:r>
      </w:ins>
    </w:p>
    <w:p w14:paraId="02B58349" w14:textId="77777777" w:rsidR="00E217FD" w:rsidRDefault="00E217FD" w:rsidP="00E217FD">
      <w:pPr>
        <w:rPr>
          <w:ins w:id="1597" w:author="Administrator" w:date="2020-12-05T18:39:00Z"/>
        </w:rPr>
      </w:pPr>
      <w:ins w:id="1598" w:author="Administrator" w:date="2020-12-05T18:39:00Z">
        <w:r>
          <w:rPr>
            <w:rFonts w:hint="eastAsia"/>
          </w:rPr>
          <w:t>提取码：</w:t>
        </w:r>
        <w:r>
          <w:t xml:space="preserve">ay4w </w:t>
        </w:r>
      </w:ins>
    </w:p>
    <w:p w14:paraId="087A3B00" w14:textId="77777777" w:rsidR="00E217FD" w:rsidRDefault="00E217FD" w:rsidP="00E217FD">
      <w:pPr>
        <w:rPr>
          <w:ins w:id="1599" w:author="Administrator" w:date="2020-12-05T18:39:00Z"/>
        </w:rPr>
      </w:pPr>
      <w:ins w:id="1600" w:author="Administrator" w:date="2020-12-05T18:39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4361A4F" w14:textId="77777777" w:rsidR="00E217FD" w:rsidRDefault="00E217FD" w:rsidP="00E217FD">
      <w:pPr>
        <w:rPr>
          <w:ins w:id="1601" w:author="Administrator" w:date="2020-12-05T18:40:00Z"/>
        </w:rPr>
      </w:pPr>
      <w:ins w:id="1602" w:author="Administrator" w:date="2020-12-05T18:39:00Z">
        <w:r>
          <w:rPr>
            <w:rFonts w:hint="eastAsia"/>
          </w:rPr>
          <w:t>架设</w:t>
        </w:r>
        <w:r>
          <w:t>教程：</w:t>
        </w:r>
      </w:ins>
      <w:ins w:id="1603" w:author="Administrator" w:date="2020-12-05T18:40:00Z">
        <w:r>
          <w:fldChar w:fldCharType="begin"/>
        </w:r>
        <w:r>
          <w:instrText xml:space="preserve"> HYPERLINK "</w:instrText>
        </w:r>
        <w:r w:rsidRPr="00E217FD">
          <w:instrText>https://www.bilibili.com/video/BV1fK411W7D8/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https://www.bilibili.com/video/BV1fK411W7D8/</w:t>
        </w:r>
        <w:r>
          <w:fldChar w:fldCharType="end"/>
        </w:r>
      </w:ins>
    </w:p>
    <w:p w14:paraId="3A9C3915" w14:textId="77777777" w:rsidR="00E217FD" w:rsidRDefault="00E217FD" w:rsidP="00E217FD">
      <w:pPr>
        <w:rPr>
          <w:ins w:id="1604" w:author="Administrator" w:date="2020-12-05T18:40:00Z"/>
        </w:rPr>
      </w:pPr>
    </w:p>
    <w:p w14:paraId="1646B6DE" w14:textId="77777777" w:rsidR="00E217FD" w:rsidRDefault="00E217FD" w:rsidP="00E217FD">
      <w:pPr>
        <w:rPr>
          <w:ins w:id="1605" w:author="Administrator" w:date="2020-12-05T18:40:00Z"/>
        </w:rPr>
      </w:pPr>
      <w:ins w:id="1606" w:author="Administrator" w:date="2020-12-05T18:40:00Z">
        <w:r>
          <w:fldChar w:fldCharType="begin"/>
        </w:r>
        <w:r>
          <w:instrText xml:space="preserve"> HYPERLINK "https://www.bilibili.com/video/BV13f4y127LA/"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经典游戏轩辕剑三天之痕试玩，别和我说喜欢小雪，我只喜欢拓跋玉儿</w:t>
        </w:r>
        <w:r>
          <w:fldChar w:fldCharType="end"/>
        </w:r>
      </w:ins>
    </w:p>
    <w:p w14:paraId="31E22D21" w14:textId="77777777" w:rsidR="00E217FD" w:rsidRDefault="00E217FD" w:rsidP="00E217FD">
      <w:pPr>
        <w:rPr>
          <w:ins w:id="1607" w:author="Administrator" w:date="2020-12-05T18:41:00Z"/>
        </w:rPr>
      </w:pPr>
      <w:ins w:id="1608" w:author="Administrator" w:date="2020-12-05T18:41:00Z">
        <w:r>
          <w:rPr>
            <w:rFonts w:hint="eastAsia"/>
          </w:rPr>
          <w:t>链接：</w:t>
        </w:r>
        <w:r>
          <w:t xml:space="preserve">https://pan.baidu.com/s/1ZuJPbotJ1xoQ0DX2YXP97g </w:t>
        </w:r>
      </w:ins>
    </w:p>
    <w:p w14:paraId="4CEA1398" w14:textId="77777777" w:rsidR="00E217FD" w:rsidRDefault="00E217FD" w:rsidP="00E217FD">
      <w:pPr>
        <w:rPr>
          <w:ins w:id="1609" w:author="Administrator" w:date="2020-12-05T18:41:00Z"/>
        </w:rPr>
      </w:pPr>
      <w:ins w:id="1610" w:author="Administrator" w:date="2020-12-05T18:41:00Z">
        <w:r>
          <w:rPr>
            <w:rFonts w:hint="eastAsia"/>
          </w:rPr>
          <w:t>提取码：</w:t>
        </w:r>
        <w:r>
          <w:t xml:space="preserve">3ica </w:t>
        </w:r>
      </w:ins>
    </w:p>
    <w:p w14:paraId="4AFE886F" w14:textId="77777777" w:rsidR="00E217FD" w:rsidRDefault="00E217FD" w:rsidP="00E217FD">
      <w:pPr>
        <w:rPr>
          <w:ins w:id="1611" w:author="Administrator" w:date="2020-12-05T18:41:00Z"/>
        </w:rPr>
      </w:pPr>
      <w:ins w:id="1612" w:author="Administrator" w:date="2020-12-05T18:4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21C4D87A" w14:textId="77777777" w:rsidR="00E217FD" w:rsidRDefault="00E217FD" w:rsidP="00E217FD">
      <w:pPr>
        <w:rPr>
          <w:ins w:id="1613" w:author="Administrator" w:date="2020-12-05T18:42:00Z"/>
        </w:rPr>
      </w:pPr>
      <w:ins w:id="1614" w:author="Administrator" w:date="2020-12-05T18:41:00Z">
        <w:r>
          <w:rPr>
            <w:rFonts w:hint="eastAsia"/>
          </w:rPr>
          <w:t>架设</w:t>
        </w:r>
        <w:r>
          <w:t>教程：</w:t>
        </w:r>
      </w:ins>
      <w:ins w:id="1615" w:author="Administrator" w:date="2020-12-05T18:42:00Z">
        <w:r>
          <w:fldChar w:fldCharType="begin"/>
        </w:r>
        <w:r>
          <w:instrText xml:space="preserve"> HYPERLINK "</w:instrText>
        </w:r>
        <w:r w:rsidRPr="00E217FD">
          <w:instrText>https://www.bilibili.com/video/BV13f4y127LA/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https://www.bilibili.com/video/BV13f4y127LA/</w:t>
        </w:r>
        <w:r>
          <w:fldChar w:fldCharType="end"/>
        </w:r>
      </w:ins>
    </w:p>
    <w:p w14:paraId="17B1851B" w14:textId="77777777" w:rsidR="00E217FD" w:rsidRDefault="00E217FD" w:rsidP="00E217FD">
      <w:pPr>
        <w:rPr>
          <w:ins w:id="1616" w:author="Administrator" w:date="2020-12-05T18:42:00Z"/>
        </w:rPr>
      </w:pPr>
    </w:p>
    <w:p w14:paraId="104C2CE9" w14:textId="77777777" w:rsidR="00E217FD" w:rsidRDefault="003C0ADB" w:rsidP="00E217FD">
      <w:pPr>
        <w:rPr>
          <w:ins w:id="1617" w:author="Administrator" w:date="2020-12-05T18:52:00Z"/>
        </w:rPr>
      </w:pPr>
      <w:ins w:id="1618" w:author="Administrator" w:date="2020-12-05T18:50:00Z">
        <w:r>
          <w:fldChar w:fldCharType="begin"/>
        </w:r>
        <w:r>
          <w:instrText xml:space="preserve"> HYPERLINK "https://www.bilibili.com/video/BV1ba4y1e7rp/"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轩辕剑叁：云和山的彼端修改器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完美存档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Win7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完美试玩</w:t>
        </w:r>
        <w:r>
          <w:fldChar w:fldCharType="end"/>
        </w:r>
      </w:ins>
    </w:p>
    <w:p w14:paraId="5563A0CA" w14:textId="77777777" w:rsidR="003C0ADB" w:rsidRDefault="003C0ADB" w:rsidP="003C0ADB">
      <w:pPr>
        <w:rPr>
          <w:ins w:id="1619" w:author="Administrator" w:date="2020-12-05T18:52:00Z"/>
        </w:rPr>
      </w:pPr>
      <w:ins w:id="1620" w:author="Administrator" w:date="2020-12-05T18:52:00Z">
        <w:r>
          <w:rPr>
            <w:rFonts w:hint="eastAsia"/>
          </w:rPr>
          <w:t>链接：</w:t>
        </w:r>
        <w:r>
          <w:t xml:space="preserve">https://pan.baidu.com/s/1GnJqRdyTgrDx5dpQIPJ8tw </w:t>
        </w:r>
      </w:ins>
    </w:p>
    <w:p w14:paraId="6A1C3D6C" w14:textId="77777777" w:rsidR="003C0ADB" w:rsidRDefault="003C0ADB" w:rsidP="003C0ADB">
      <w:pPr>
        <w:rPr>
          <w:ins w:id="1621" w:author="Administrator" w:date="2020-12-05T18:52:00Z"/>
        </w:rPr>
      </w:pPr>
      <w:ins w:id="1622" w:author="Administrator" w:date="2020-12-05T18:52:00Z">
        <w:r>
          <w:rPr>
            <w:rFonts w:hint="eastAsia"/>
          </w:rPr>
          <w:t>提取码：</w:t>
        </w:r>
        <w:r>
          <w:t xml:space="preserve">uhx7 </w:t>
        </w:r>
      </w:ins>
    </w:p>
    <w:p w14:paraId="586D427B" w14:textId="77777777" w:rsidR="003C0ADB" w:rsidRDefault="003C0ADB" w:rsidP="003C0ADB">
      <w:pPr>
        <w:rPr>
          <w:ins w:id="1623" w:author="Administrator" w:date="2020-12-05T18:52:00Z"/>
        </w:rPr>
      </w:pPr>
      <w:ins w:id="1624" w:author="Administrator" w:date="2020-12-05T18:52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29C5840" w14:textId="77777777" w:rsidR="003C0ADB" w:rsidRDefault="003C0ADB" w:rsidP="003C0ADB">
      <w:pPr>
        <w:rPr>
          <w:ins w:id="1625" w:author="Administrator" w:date="2020-12-05T18:52:00Z"/>
        </w:rPr>
      </w:pPr>
      <w:ins w:id="1626" w:author="Administrator" w:date="2020-12-05T18:52:00Z">
        <w:r>
          <w:rPr>
            <w:rFonts w:hint="eastAsia"/>
          </w:rPr>
          <w:t>架设</w:t>
        </w:r>
        <w:r>
          <w:t>教程</w:t>
        </w:r>
        <w:r>
          <w:rPr>
            <w:rFonts w:hint="eastAsia"/>
          </w:rPr>
          <w:t>：</w:t>
        </w:r>
        <w:r w:rsidRPr="003C0ADB">
          <w:t xml:space="preserve"> </w:t>
        </w:r>
        <w:r>
          <w:fldChar w:fldCharType="begin"/>
        </w:r>
        <w:r>
          <w:instrText xml:space="preserve"> HYPERLINK "</w:instrText>
        </w:r>
        <w:r w:rsidRPr="003C0ADB">
          <w:instrText>https://www.bilibili.com/video/BV1ba4y1e7rp/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https://www.bilibili.com/video/BV1ba4y1e7rp/</w:t>
        </w:r>
        <w:r>
          <w:fldChar w:fldCharType="end"/>
        </w:r>
      </w:ins>
    </w:p>
    <w:p w14:paraId="72F27AD8" w14:textId="77777777" w:rsidR="003C0ADB" w:rsidRDefault="003C0ADB" w:rsidP="003C0ADB">
      <w:pPr>
        <w:rPr>
          <w:ins w:id="1627" w:author="Administrator" w:date="2020-12-05T18:50:00Z"/>
        </w:rPr>
      </w:pPr>
    </w:p>
    <w:p w14:paraId="5B5FAA60" w14:textId="77777777" w:rsidR="003C0ADB" w:rsidRDefault="003C0ADB" w:rsidP="00E217FD">
      <w:pPr>
        <w:rPr>
          <w:ins w:id="1628" w:author="Administrator" w:date="2020-12-05T18:54:00Z"/>
        </w:rPr>
      </w:pPr>
      <w:ins w:id="1629" w:author="Administrator" w:date="2020-12-05T18:54:00Z">
        <w:r>
          <w:fldChar w:fldCharType="begin"/>
        </w:r>
        <w:r>
          <w:instrText xml:space="preserve"> HYPERLINK "https://www.bilibili.com/video/BV1kg4y1B72x/"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国产经典单机游戏《剑侠情缘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2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》白金版</w:t>
        </w:r>
        <w:r>
          <w:fldChar w:fldCharType="end"/>
        </w:r>
      </w:ins>
    </w:p>
    <w:p w14:paraId="00181319" w14:textId="77777777" w:rsidR="003C0ADB" w:rsidRDefault="003C0ADB" w:rsidP="003C0ADB">
      <w:pPr>
        <w:rPr>
          <w:ins w:id="1630" w:author="Administrator" w:date="2020-12-05T18:54:00Z"/>
        </w:rPr>
      </w:pPr>
      <w:ins w:id="1631" w:author="Administrator" w:date="2020-12-05T18:54:00Z">
        <w:r>
          <w:rPr>
            <w:rFonts w:hint="eastAsia"/>
          </w:rPr>
          <w:t>链接：</w:t>
        </w:r>
        <w:r>
          <w:t xml:space="preserve">https://pan.baidu.com/s/1yqPgcVUu7gjf2rqIMqSRtg </w:t>
        </w:r>
      </w:ins>
    </w:p>
    <w:p w14:paraId="36A160FA" w14:textId="77777777" w:rsidR="003C0ADB" w:rsidRDefault="003C0ADB" w:rsidP="003C0ADB">
      <w:pPr>
        <w:rPr>
          <w:ins w:id="1632" w:author="Administrator" w:date="2020-12-05T18:54:00Z"/>
        </w:rPr>
      </w:pPr>
      <w:ins w:id="1633" w:author="Administrator" w:date="2020-12-05T18:54:00Z">
        <w:r>
          <w:rPr>
            <w:rFonts w:hint="eastAsia"/>
          </w:rPr>
          <w:t>提取码：</w:t>
        </w:r>
        <w:r>
          <w:t xml:space="preserve">pnf9 </w:t>
        </w:r>
      </w:ins>
    </w:p>
    <w:p w14:paraId="681227D1" w14:textId="77777777" w:rsidR="003C0ADB" w:rsidRDefault="003C0ADB" w:rsidP="003C0ADB">
      <w:pPr>
        <w:rPr>
          <w:ins w:id="1634" w:author="Administrator" w:date="2020-12-05T18:54:00Z"/>
        </w:rPr>
      </w:pPr>
      <w:ins w:id="1635" w:author="Administrator" w:date="2020-12-05T18:5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B8E71F7" w14:textId="77777777" w:rsidR="003C0ADB" w:rsidRDefault="003C0ADB" w:rsidP="003C0ADB">
      <w:pPr>
        <w:rPr>
          <w:ins w:id="1636" w:author="Administrator" w:date="2020-12-05T18:54:00Z"/>
        </w:rPr>
      </w:pPr>
      <w:ins w:id="1637" w:author="Administrator" w:date="2020-12-05T18:54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3C0ADB">
          <w:instrText>https://www.bilibili.com/video/BV1kg4y1B72x/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https://www.bilibili.com/video/BV1kg4y1B72x/</w:t>
        </w:r>
        <w:r>
          <w:fldChar w:fldCharType="end"/>
        </w:r>
      </w:ins>
    </w:p>
    <w:p w14:paraId="42B6DFEE" w14:textId="77777777" w:rsidR="003C0ADB" w:rsidRDefault="003C0ADB" w:rsidP="003C0ADB">
      <w:pPr>
        <w:rPr>
          <w:ins w:id="1638" w:author="Administrator" w:date="2020-12-05T18:54:00Z"/>
        </w:rPr>
      </w:pPr>
    </w:p>
    <w:p w14:paraId="7CB98712" w14:textId="77777777" w:rsidR="003C0ADB" w:rsidRDefault="003C0ADB" w:rsidP="003C0ADB">
      <w:pPr>
        <w:rPr>
          <w:ins w:id="1639" w:author="Administrator" w:date="2020-12-05T18:54:00Z"/>
        </w:rPr>
      </w:pPr>
      <w:ins w:id="1640" w:author="Administrator" w:date="2020-12-05T18:54:00Z">
        <w:r>
          <w:fldChar w:fldCharType="begin"/>
        </w:r>
        <w:r>
          <w:instrText xml:space="preserve"> HYPERLINK "https://www.bilibili.com/video/BV1YV411C7QU/"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剑灵单机架设二键端试玩，禁止用作商业用途，仅供娱乐</w:t>
        </w:r>
        <w:r>
          <w:fldChar w:fldCharType="end"/>
        </w:r>
      </w:ins>
    </w:p>
    <w:p w14:paraId="747FC708" w14:textId="77777777" w:rsidR="003C0ADB" w:rsidRDefault="003C0ADB" w:rsidP="003C0ADB">
      <w:pPr>
        <w:rPr>
          <w:ins w:id="1641" w:author="Administrator" w:date="2020-12-05T18:54:00Z"/>
        </w:rPr>
      </w:pPr>
      <w:ins w:id="1642" w:author="Administrator" w:date="2020-12-05T18:54:00Z">
        <w:r>
          <w:rPr>
            <w:rFonts w:hint="eastAsia"/>
          </w:rPr>
          <w:t>链接：</w:t>
        </w:r>
        <w:r>
          <w:t xml:space="preserve">https://pan.baidu.com/s/1GFnkx-EgUSXhEy_R1ksQTw </w:t>
        </w:r>
      </w:ins>
    </w:p>
    <w:p w14:paraId="650363BB" w14:textId="77777777" w:rsidR="003C0ADB" w:rsidRDefault="003C0ADB" w:rsidP="003C0ADB">
      <w:pPr>
        <w:rPr>
          <w:ins w:id="1643" w:author="Administrator" w:date="2020-12-05T18:54:00Z"/>
        </w:rPr>
      </w:pPr>
      <w:ins w:id="1644" w:author="Administrator" w:date="2020-12-05T18:54:00Z">
        <w:r>
          <w:rPr>
            <w:rFonts w:hint="eastAsia"/>
          </w:rPr>
          <w:t>提取码：</w:t>
        </w:r>
        <w:r>
          <w:t xml:space="preserve">ss9p </w:t>
        </w:r>
      </w:ins>
    </w:p>
    <w:p w14:paraId="4E15F771" w14:textId="77777777" w:rsidR="003C0ADB" w:rsidRDefault="003C0ADB" w:rsidP="003C0ADB">
      <w:pPr>
        <w:rPr>
          <w:ins w:id="1645" w:author="Administrator" w:date="2020-12-05T18:54:00Z"/>
        </w:rPr>
      </w:pPr>
      <w:ins w:id="1646" w:author="Administrator" w:date="2020-12-05T18:54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3BC28337" w14:textId="77777777" w:rsidR="003C0ADB" w:rsidRDefault="003C0ADB" w:rsidP="003C0ADB">
      <w:pPr>
        <w:rPr>
          <w:ins w:id="1647" w:author="Administrator" w:date="2020-12-05T18:55:00Z"/>
        </w:rPr>
      </w:pPr>
      <w:ins w:id="1648" w:author="Administrator" w:date="2020-12-05T18:54:00Z">
        <w:r>
          <w:rPr>
            <w:rFonts w:hint="eastAsia"/>
          </w:rPr>
          <w:t>这里</w:t>
        </w:r>
        <w:r>
          <w:t>给的是画眉</w:t>
        </w:r>
        <w:r>
          <w:rPr>
            <w:rFonts w:hint="eastAsia"/>
          </w:rPr>
          <w:t>4</w:t>
        </w:r>
      </w:ins>
      <w:ins w:id="1649" w:author="Administrator" w:date="2020-12-05T18:55:00Z">
        <w:r>
          <w:rPr>
            <w:rFonts w:hint="eastAsia"/>
          </w:rPr>
          <w:t>版本</w:t>
        </w:r>
        <w:r>
          <w:t>，虚拟机</w:t>
        </w:r>
        <w:r>
          <w:rPr>
            <w:rFonts w:hint="eastAsia"/>
          </w:rPr>
          <w:t>IP设置成192.168.1.0</w:t>
        </w:r>
      </w:ins>
    </w:p>
    <w:p w14:paraId="3030B4AA" w14:textId="77777777" w:rsidR="003C0ADB" w:rsidRDefault="003C0ADB" w:rsidP="003C0ADB">
      <w:pPr>
        <w:rPr>
          <w:ins w:id="1650" w:author="Administrator" w:date="2020-12-05T18:55:00Z"/>
        </w:rPr>
      </w:pPr>
    </w:p>
    <w:p w14:paraId="578FB5DF" w14:textId="77777777" w:rsidR="003C0ADB" w:rsidRDefault="003C0ADB" w:rsidP="003C0ADB">
      <w:pPr>
        <w:rPr>
          <w:ins w:id="1651" w:author="Administrator" w:date="2020-12-05T18:56:00Z"/>
        </w:rPr>
      </w:pPr>
      <w:ins w:id="1652" w:author="Administrator" w:date="2020-12-05T18:55:00Z">
        <w:r>
          <w:lastRenderedPageBreak/>
          <w:fldChar w:fldCharType="begin"/>
        </w:r>
        <w:r>
          <w:instrText xml:space="preserve"> HYPERLINK "https://www.bilibili.com/video/BV1bg4y1i7M2/"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【经典怀旧】寻秦记简体中文国产游戏，请把试玩视频看完不然会玩不了</w:t>
        </w:r>
        <w:r>
          <w:fldChar w:fldCharType="end"/>
        </w:r>
      </w:ins>
    </w:p>
    <w:p w14:paraId="3F411D3B" w14:textId="77777777" w:rsidR="003C0ADB" w:rsidRDefault="003C0ADB" w:rsidP="003C0ADB">
      <w:pPr>
        <w:rPr>
          <w:ins w:id="1653" w:author="Administrator" w:date="2020-12-05T18:56:00Z"/>
        </w:rPr>
      </w:pPr>
      <w:ins w:id="1654" w:author="Administrator" w:date="2020-12-05T18:56:00Z">
        <w:r>
          <w:rPr>
            <w:rFonts w:hint="eastAsia"/>
          </w:rPr>
          <w:t>链接：</w:t>
        </w:r>
        <w:r>
          <w:t xml:space="preserve">https://pan.baidu.com/s/1Xz35dAK4CdmgVbTPZnCnEA </w:t>
        </w:r>
      </w:ins>
    </w:p>
    <w:p w14:paraId="400B2585" w14:textId="77777777" w:rsidR="003C0ADB" w:rsidRDefault="003C0ADB" w:rsidP="003C0ADB">
      <w:pPr>
        <w:rPr>
          <w:ins w:id="1655" w:author="Administrator" w:date="2020-12-05T18:56:00Z"/>
        </w:rPr>
      </w:pPr>
      <w:ins w:id="1656" w:author="Administrator" w:date="2020-12-05T18:56:00Z">
        <w:r>
          <w:rPr>
            <w:rFonts w:hint="eastAsia"/>
          </w:rPr>
          <w:t>提取码：</w:t>
        </w:r>
        <w:r>
          <w:t xml:space="preserve">ku93 </w:t>
        </w:r>
      </w:ins>
    </w:p>
    <w:p w14:paraId="06AB24EE" w14:textId="77777777" w:rsidR="003C0ADB" w:rsidRDefault="003C0ADB" w:rsidP="003C0ADB">
      <w:pPr>
        <w:rPr>
          <w:ins w:id="1657" w:author="Administrator" w:date="2020-12-05T18:55:00Z"/>
        </w:rPr>
      </w:pPr>
      <w:ins w:id="1658" w:author="Administrator" w:date="2020-12-05T18:5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6EB4681E" w14:textId="77777777" w:rsidR="003C0ADB" w:rsidRDefault="003C0ADB" w:rsidP="003C0ADB">
      <w:pPr>
        <w:rPr>
          <w:ins w:id="1659" w:author="Administrator" w:date="2020-12-05T18:57:00Z"/>
        </w:rPr>
      </w:pPr>
      <w:ins w:id="1660" w:author="Administrator" w:date="2020-12-05T18:56:00Z">
        <w:r>
          <w:rPr>
            <w:rFonts w:hint="eastAsia"/>
          </w:rPr>
          <w:t>架设</w:t>
        </w:r>
        <w:r>
          <w:t>教程：</w:t>
        </w:r>
      </w:ins>
      <w:ins w:id="1661" w:author="Administrator" w:date="2020-12-05T18:57:00Z">
        <w:r>
          <w:fldChar w:fldCharType="begin"/>
        </w:r>
        <w:r>
          <w:instrText xml:space="preserve"> HYPERLINK "</w:instrText>
        </w:r>
        <w:r w:rsidRPr="003C0ADB">
          <w:instrText>https://www.bilibili.com/video/BV1bg4y1i7M2/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https://www.bilibili.com/video/BV1bg4y1i7M2/</w:t>
        </w:r>
        <w:r>
          <w:fldChar w:fldCharType="end"/>
        </w:r>
      </w:ins>
    </w:p>
    <w:p w14:paraId="1A0B46CE" w14:textId="77777777" w:rsidR="003C0ADB" w:rsidRDefault="003C0ADB" w:rsidP="003C0ADB">
      <w:pPr>
        <w:rPr>
          <w:ins w:id="1662" w:author="Administrator" w:date="2020-12-05T18:57:00Z"/>
        </w:rPr>
      </w:pPr>
    </w:p>
    <w:p w14:paraId="3DA802B6" w14:textId="77777777" w:rsidR="003C0ADB" w:rsidRDefault="003C0ADB" w:rsidP="003C0ADB">
      <w:pPr>
        <w:rPr>
          <w:ins w:id="1663" w:author="Administrator" w:date="2020-12-05T18:57:00Z"/>
        </w:rPr>
      </w:pPr>
      <w:ins w:id="1664" w:author="Administrator" w:date="2020-12-05T18:57:00Z">
        <w:r>
          <w:fldChar w:fldCharType="begin"/>
        </w:r>
        <w:r>
          <w:instrText xml:space="preserve"> HYPERLINK "https://www.bilibili.com/video/BV1iz411q7Pg/"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【黑沙】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602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一键端，无需配置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JAVA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，无需虚拟机，解压即玩，一键启动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支持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32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位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64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位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WIN7\10</w:t>
        </w:r>
        <w:r>
          <w:fldChar w:fldCharType="end"/>
        </w:r>
      </w:ins>
    </w:p>
    <w:p w14:paraId="717CCA98" w14:textId="77777777" w:rsidR="003C0ADB" w:rsidRDefault="003C0ADB" w:rsidP="003C0ADB">
      <w:pPr>
        <w:rPr>
          <w:ins w:id="1665" w:author="Administrator" w:date="2020-12-05T18:57:00Z"/>
        </w:rPr>
      </w:pPr>
      <w:ins w:id="1666" w:author="Administrator" w:date="2020-12-05T18:57:00Z">
        <w:r>
          <w:rPr>
            <w:rFonts w:hint="eastAsia"/>
          </w:rPr>
          <w:t>链接：</w:t>
        </w:r>
        <w:r>
          <w:t xml:space="preserve">https://pan.baidu.com/s/17F5e0l44HD5UEmU91IqSlw </w:t>
        </w:r>
      </w:ins>
    </w:p>
    <w:p w14:paraId="5B751830" w14:textId="77777777" w:rsidR="003C0ADB" w:rsidRDefault="003C0ADB" w:rsidP="003C0ADB">
      <w:pPr>
        <w:rPr>
          <w:ins w:id="1667" w:author="Administrator" w:date="2020-12-05T18:57:00Z"/>
        </w:rPr>
      </w:pPr>
      <w:ins w:id="1668" w:author="Administrator" w:date="2020-12-05T18:57:00Z">
        <w:r>
          <w:rPr>
            <w:rFonts w:hint="eastAsia"/>
          </w:rPr>
          <w:t>提取码：</w:t>
        </w:r>
        <w:r>
          <w:t xml:space="preserve">eft1 </w:t>
        </w:r>
      </w:ins>
    </w:p>
    <w:p w14:paraId="362DC3BA" w14:textId="77777777" w:rsidR="003C0ADB" w:rsidRDefault="003C0ADB" w:rsidP="003C0ADB">
      <w:pPr>
        <w:rPr>
          <w:ins w:id="1669" w:author="Administrator" w:date="2020-12-05T18:57:00Z"/>
        </w:rPr>
      </w:pPr>
      <w:ins w:id="1670" w:author="Administrator" w:date="2020-12-05T18:5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14BA8BB1" w14:textId="77777777" w:rsidR="003C0ADB" w:rsidRDefault="003C0ADB" w:rsidP="003C0ADB">
      <w:pPr>
        <w:rPr>
          <w:ins w:id="1671" w:author="Administrator" w:date="2020-12-05T18:57:00Z"/>
        </w:rPr>
      </w:pPr>
      <w:ins w:id="1672" w:author="Administrator" w:date="2020-12-05T18:57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3C0ADB">
          <w:instrText>https://www.bilibili.com/video/BV1iz411q7Pg/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https://www.bilibili.com/video/BV1iz411q7Pg/</w:t>
        </w:r>
        <w:r>
          <w:fldChar w:fldCharType="end"/>
        </w:r>
      </w:ins>
    </w:p>
    <w:p w14:paraId="538DC5F7" w14:textId="77777777" w:rsidR="003C0ADB" w:rsidRDefault="003C0ADB" w:rsidP="003C0ADB">
      <w:pPr>
        <w:rPr>
          <w:ins w:id="1673" w:author="Administrator" w:date="2020-12-05T18:57:00Z"/>
        </w:rPr>
      </w:pPr>
    </w:p>
    <w:p w14:paraId="00F06535" w14:textId="77777777" w:rsidR="003C0ADB" w:rsidRDefault="003C0ADB" w:rsidP="003C0ADB">
      <w:pPr>
        <w:rPr>
          <w:ins w:id="1674" w:author="Administrator" w:date="2020-12-05T19:01:00Z"/>
        </w:rPr>
      </w:pPr>
      <w:ins w:id="1675" w:author="Administrator" w:date="2020-12-05T18:57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"https://www.bilibili.com/video/BV1Dt4y1176L/"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最美格斗游戏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PC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版【生或死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6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】中文绿色免安装完整版可离线也可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Steam</w:t>
        </w:r>
        <w:r>
          <w:fldChar w:fldCharType="end"/>
        </w:r>
      </w:ins>
    </w:p>
    <w:p w14:paraId="216758E1" w14:textId="77777777" w:rsidR="003C0ADB" w:rsidRDefault="003C0ADB" w:rsidP="003C0ADB">
      <w:pPr>
        <w:rPr>
          <w:ins w:id="1676" w:author="Administrator" w:date="2020-12-05T19:03:00Z"/>
        </w:rPr>
      </w:pPr>
      <w:ins w:id="1677" w:author="Administrator" w:date="2020-12-05T19:03:00Z">
        <w:r>
          <w:rPr>
            <w:rFonts w:hint="eastAsia"/>
          </w:rPr>
          <w:t>链接：</w:t>
        </w:r>
        <w:r>
          <w:t xml:space="preserve">https://pan.baidu.com/s/1uEYIZY6IoCodRWbnCSlJ3w </w:t>
        </w:r>
      </w:ins>
    </w:p>
    <w:p w14:paraId="14C9732E" w14:textId="77777777" w:rsidR="003C0ADB" w:rsidRDefault="003C0ADB" w:rsidP="003C0ADB">
      <w:pPr>
        <w:rPr>
          <w:ins w:id="1678" w:author="Administrator" w:date="2020-12-05T19:03:00Z"/>
        </w:rPr>
      </w:pPr>
      <w:ins w:id="1679" w:author="Administrator" w:date="2020-12-05T19:03:00Z">
        <w:r>
          <w:rPr>
            <w:rFonts w:hint="eastAsia"/>
          </w:rPr>
          <w:t>提取码：</w:t>
        </w:r>
        <w:r>
          <w:t xml:space="preserve">9n37 </w:t>
        </w:r>
      </w:ins>
    </w:p>
    <w:p w14:paraId="0F54569C" w14:textId="77777777" w:rsidR="003C0ADB" w:rsidRDefault="003C0ADB" w:rsidP="003C0ADB">
      <w:pPr>
        <w:rPr>
          <w:ins w:id="1680" w:author="Administrator" w:date="2020-12-05T19:02:00Z"/>
        </w:rPr>
      </w:pPr>
      <w:ins w:id="1681" w:author="Administrator" w:date="2020-12-05T19:03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  <w:ins w:id="1682" w:author="Administrator" w:date="2020-12-05T19:01:00Z">
        <w:r>
          <w:rPr>
            <w:rFonts w:hint="eastAsia"/>
          </w:rPr>
          <w:t>架设</w:t>
        </w:r>
        <w:r>
          <w:t>教程：</w:t>
        </w:r>
      </w:ins>
      <w:ins w:id="1683" w:author="Administrator" w:date="2020-12-05T19:02:00Z">
        <w:r>
          <w:fldChar w:fldCharType="begin"/>
        </w:r>
        <w:r>
          <w:instrText xml:space="preserve"> HYPERLINK "</w:instrText>
        </w:r>
        <w:r w:rsidRPr="003C0ADB">
          <w:instrText>https://www.bilibili.com/video/BV1Dt4y1176L/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https://www.bilibili.com/video/BV1Dt4y1176L/</w:t>
        </w:r>
        <w:r>
          <w:fldChar w:fldCharType="end"/>
        </w:r>
      </w:ins>
    </w:p>
    <w:p w14:paraId="318B64EB" w14:textId="77777777" w:rsidR="003C0ADB" w:rsidRDefault="008352C1" w:rsidP="003C0ADB">
      <w:pPr>
        <w:rPr>
          <w:ins w:id="1684" w:author="Administrator" w:date="2020-12-05T19:04:00Z"/>
          <w:rFonts w:ascii="Tahoma" w:hAnsi="Tahoma" w:cs="Tahoma"/>
          <w:color w:val="444444"/>
          <w:sz w:val="27"/>
          <w:szCs w:val="27"/>
          <w:shd w:val="clear" w:color="auto" w:fill="FFFFFF"/>
        </w:rPr>
      </w:pPr>
      <w:ins w:id="1685" w:author="Administrator" w:date="2020-12-05T19:04:00Z">
        <w:r>
          <w:rPr>
            <w:rFonts w:ascii="Tahoma" w:hAnsi="Tahoma" w:cs="Tahoma"/>
            <w:color w:val="444444"/>
            <w:sz w:val="27"/>
            <w:szCs w:val="27"/>
            <w:shd w:val="clear" w:color="auto" w:fill="FFFFFF"/>
          </w:rPr>
          <w:t>安装说明，下载本体安装完成后，将未加密补丁中的文件解压后，</w:t>
        </w:r>
        <w:r>
          <w:rPr>
            <w:rFonts w:ascii="Tahoma" w:hAnsi="Tahoma" w:cs="Tahoma" w:hint="eastAsia"/>
            <w:color w:val="444444"/>
            <w:sz w:val="27"/>
            <w:szCs w:val="27"/>
            <w:shd w:val="clear" w:color="auto" w:fill="FFFFFF"/>
          </w:rPr>
          <w:t>复制</w:t>
        </w:r>
        <w:r w:rsidR="003C0ADB">
          <w:rPr>
            <w:rFonts w:ascii="Tahoma" w:hAnsi="Tahoma" w:cs="Tahoma"/>
            <w:color w:val="444444"/>
            <w:sz w:val="27"/>
            <w:szCs w:val="27"/>
            <w:shd w:val="clear" w:color="auto" w:fill="FFFFFF"/>
          </w:rPr>
          <w:t>到游戏目录即可</w:t>
        </w:r>
      </w:ins>
    </w:p>
    <w:p w14:paraId="4BAB5D14" w14:textId="77777777" w:rsidR="003C0ADB" w:rsidRDefault="003C0ADB" w:rsidP="003C0ADB">
      <w:pPr>
        <w:rPr>
          <w:ins w:id="1686" w:author="Administrator" w:date="2020-12-05T18:57:00Z"/>
        </w:rPr>
      </w:pPr>
    </w:p>
    <w:p w14:paraId="081EB853" w14:textId="77777777" w:rsidR="003C0ADB" w:rsidRDefault="008352C1" w:rsidP="003C0ADB">
      <w:pPr>
        <w:rPr>
          <w:ins w:id="1687" w:author="Administrator" w:date="2020-12-05T19:04:00Z"/>
        </w:rPr>
      </w:pPr>
      <w:ins w:id="1688" w:author="Administrator" w:date="2020-12-05T19:04:00Z">
        <w:r>
          <w:fldChar w:fldCharType="begin"/>
        </w:r>
        <w:r>
          <w:instrText xml:space="preserve"> HYPERLINK "https://www.bilibili.com/video/BV1et4y1179W/"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【黑色沙漠】宣传片</w:t>
        </w:r>
        <w:r>
          <w:fldChar w:fldCharType="end"/>
        </w:r>
      </w:ins>
    </w:p>
    <w:p w14:paraId="1D92011A" w14:textId="77777777" w:rsidR="008352C1" w:rsidRDefault="008352C1" w:rsidP="008352C1">
      <w:pPr>
        <w:rPr>
          <w:ins w:id="1689" w:author="Administrator" w:date="2020-12-05T19:05:00Z"/>
        </w:rPr>
      </w:pPr>
      <w:ins w:id="1690" w:author="Administrator" w:date="2020-12-05T19:05:00Z">
        <w:r>
          <w:rPr>
            <w:rFonts w:hint="eastAsia"/>
          </w:rPr>
          <w:t>链接：</w:t>
        </w:r>
        <w:r>
          <w:t xml:space="preserve">https://pan.baidu.com/s/1T173a9w-GRBYeX3Z3xJTRw </w:t>
        </w:r>
      </w:ins>
    </w:p>
    <w:p w14:paraId="0540F7B9" w14:textId="77777777" w:rsidR="008352C1" w:rsidRDefault="008352C1" w:rsidP="008352C1">
      <w:pPr>
        <w:rPr>
          <w:ins w:id="1691" w:author="Administrator" w:date="2020-12-05T19:05:00Z"/>
        </w:rPr>
      </w:pPr>
      <w:ins w:id="1692" w:author="Administrator" w:date="2020-12-05T19:05:00Z">
        <w:r>
          <w:rPr>
            <w:rFonts w:hint="eastAsia"/>
          </w:rPr>
          <w:t>提取码：</w:t>
        </w:r>
        <w:r>
          <w:t xml:space="preserve">955b </w:t>
        </w:r>
      </w:ins>
    </w:p>
    <w:p w14:paraId="286C2D4E" w14:textId="77777777" w:rsidR="008352C1" w:rsidRDefault="008352C1" w:rsidP="008352C1">
      <w:pPr>
        <w:rPr>
          <w:ins w:id="1693" w:author="Administrator" w:date="2020-12-05T19:05:00Z"/>
        </w:rPr>
      </w:pPr>
      <w:ins w:id="1694" w:author="Administrator" w:date="2020-12-05T19:05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912CC8C" w14:textId="77777777" w:rsidR="008352C1" w:rsidRDefault="008352C1" w:rsidP="008352C1">
      <w:pPr>
        <w:rPr>
          <w:ins w:id="1695" w:author="Administrator" w:date="2020-12-05T19:05:00Z"/>
        </w:rPr>
      </w:pPr>
      <w:ins w:id="1696" w:author="Administrator" w:date="2020-12-05T19:05:00Z">
        <w:r w:rsidRPr="008352C1">
          <w:t>宣传片</w:t>
        </w:r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https://www.bilibili.com/video/BV1et4y1179W/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https://www.bilibili.com/video/BV1et4y1179W/</w:t>
        </w:r>
        <w:r>
          <w:fldChar w:fldCharType="end"/>
        </w:r>
      </w:ins>
    </w:p>
    <w:p w14:paraId="413DEE13" w14:textId="77777777" w:rsidR="008352C1" w:rsidRDefault="008352C1" w:rsidP="008352C1">
      <w:pPr>
        <w:rPr>
          <w:ins w:id="1697" w:author="Administrator" w:date="2020-12-05T19:05:00Z"/>
        </w:rPr>
      </w:pPr>
    </w:p>
    <w:p w14:paraId="7FE33939" w14:textId="77777777" w:rsidR="008352C1" w:rsidRDefault="008352C1" w:rsidP="008352C1">
      <w:pPr>
        <w:rPr>
          <w:ins w:id="1698" w:author="Administrator" w:date="2020-12-05T19:05:00Z"/>
        </w:rPr>
      </w:pPr>
      <w:ins w:id="1699" w:author="Administrator" w:date="2020-12-05T19:05:00Z">
        <w:r>
          <w:fldChar w:fldCharType="begin"/>
        </w:r>
        <w:r>
          <w:instrText xml:space="preserve"> HYPERLINK "https://www.bilibili.com/video/BV13p4y1Q7rr/"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QQ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音速单机版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音乐竞技网游单机一键端千首歌曲解压即玩</w:t>
        </w:r>
        <w:r>
          <w:fldChar w:fldCharType="end"/>
        </w:r>
      </w:ins>
    </w:p>
    <w:p w14:paraId="4B17363E" w14:textId="77777777" w:rsidR="008352C1" w:rsidRDefault="008352C1" w:rsidP="008352C1">
      <w:pPr>
        <w:rPr>
          <w:ins w:id="1700" w:author="Administrator" w:date="2020-12-05T19:06:00Z"/>
        </w:rPr>
      </w:pPr>
      <w:ins w:id="1701" w:author="Administrator" w:date="2020-12-05T19:06:00Z">
        <w:r>
          <w:rPr>
            <w:rFonts w:hint="eastAsia"/>
          </w:rPr>
          <w:t>链接：</w:t>
        </w:r>
        <w:r>
          <w:t xml:space="preserve">https://pan.baidu.com/s/11JgFuFmw6YIoR0047HJ1pw </w:t>
        </w:r>
      </w:ins>
    </w:p>
    <w:p w14:paraId="5488D026" w14:textId="77777777" w:rsidR="008352C1" w:rsidRDefault="008352C1" w:rsidP="008352C1">
      <w:pPr>
        <w:rPr>
          <w:ins w:id="1702" w:author="Administrator" w:date="2020-12-05T19:06:00Z"/>
        </w:rPr>
      </w:pPr>
      <w:ins w:id="1703" w:author="Administrator" w:date="2020-12-05T19:06:00Z">
        <w:r>
          <w:rPr>
            <w:rFonts w:hint="eastAsia"/>
          </w:rPr>
          <w:t>提取码：</w:t>
        </w:r>
        <w:r>
          <w:t xml:space="preserve">092l </w:t>
        </w:r>
      </w:ins>
    </w:p>
    <w:p w14:paraId="1FA623AA" w14:textId="77777777" w:rsidR="008352C1" w:rsidRDefault="008352C1" w:rsidP="008352C1">
      <w:pPr>
        <w:rPr>
          <w:ins w:id="1704" w:author="Administrator" w:date="2020-12-05T19:06:00Z"/>
        </w:rPr>
      </w:pPr>
      <w:ins w:id="1705" w:author="Administrator" w:date="2020-12-05T19:0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43B2ECC7" w14:textId="77777777" w:rsidR="008352C1" w:rsidRDefault="008352C1" w:rsidP="008352C1">
      <w:pPr>
        <w:rPr>
          <w:ins w:id="1706" w:author="Administrator" w:date="2020-12-05T19:06:00Z"/>
        </w:rPr>
      </w:pPr>
      <w:ins w:id="1707" w:author="Administrator" w:date="2020-12-05T19:06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https://www.bilibili.com/video/BV13p4y1Q7rr/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https://www.bilibili.com/video/BV13p4y1Q7rr/</w:t>
        </w:r>
        <w:r>
          <w:fldChar w:fldCharType="end"/>
        </w:r>
      </w:ins>
    </w:p>
    <w:p w14:paraId="423254BA" w14:textId="77777777" w:rsidR="008352C1" w:rsidRDefault="008352C1" w:rsidP="008352C1">
      <w:pPr>
        <w:rPr>
          <w:ins w:id="1708" w:author="Administrator" w:date="2020-12-05T19:06:00Z"/>
        </w:rPr>
      </w:pPr>
    </w:p>
    <w:p w14:paraId="1FE93385" w14:textId="77777777" w:rsidR="008352C1" w:rsidRDefault="008352C1" w:rsidP="008352C1">
      <w:pPr>
        <w:rPr>
          <w:ins w:id="1709" w:author="Administrator" w:date="2020-12-05T19:06:00Z"/>
        </w:rPr>
      </w:pPr>
      <w:ins w:id="1710" w:author="Administrator" w:date="2020-12-05T19:06:00Z">
        <w:r>
          <w:fldChar w:fldCharType="begin"/>
        </w:r>
        <w:r>
          <w:instrText xml:space="preserve"> HYPERLINK "https://www.bilibili.com/video/BV1Sz4y1R7AG/"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DNF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单机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95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级版本，附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win10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可玩</w:t>
        </w:r>
        <w:r>
          <w:fldChar w:fldCharType="end"/>
        </w:r>
      </w:ins>
    </w:p>
    <w:p w14:paraId="506A47E3" w14:textId="77777777" w:rsidR="008352C1" w:rsidRDefault="008352C1" w:rsidP="008352C1">
      <w:pPr>
        <w:rPr>
          <w:ins w:id="1711" w:author="Administrator" w:date="2020-12-05T19:06:00Z"/>
        </w:rPr>
      </w:pPr>
      <w:ins w:id="1712" w:author="Administrator" w:date="2020-12-05T19:06:00Z">
        <w:r>
          <w:rPr>
            <w:rFonts w:hint="eastAsia"/>
          </w:rPr>
          <w:t>链接：</w:t>
        </w:r>
        <w:r>
          <w:t xml:space="preserve">https://pan.baidu.com/s/1q609XY8D5r-0-gNC1bcM2w </w:t>
        </w:r>
      </w:ins>
    </w:p>
    <w:p w14:paraId="1854AFC0" w14:textId="77777777" w:rsidR="008352C1" w:rsidRDefault="008352C1" w:rsidP="008352C1">
      <w:pPr>
        <w:rPr>
          <w:ins w:id="1713" w:author="Administrator" w:date="2020-12-05T19:06:00Z"/>
        </w:rPr>
      </w:pPr>
      <w:ins w:id="1714" w:author="Administrator" w:date="2020-12-05T19:06:00Z">
        <w:r>
          <w:rPr>
            <w:rFonts w:hint="eastAsia"/>
          </w:rPr>
          <w:t>提取码：</w:t>
        </w:r>
        <w:r>
          <w:t xml:space="preserve">p0fz </w:t>
        </w:r>
      </w:ins>
    </w:p>
    <w:p w14:paraId="03E71BE4" w14:textId="77777777" w:rsidR="008352C1" w:rsidRDefault="008352C1" w:rsidP="008352C1">
      <w:pPr>
        <w:rPr>
          <w:ins w:id="1715" w:author="Administrator" w:date="2020-12-05T19:06:00Z"/>
        </w:rPr>
      </w:pPr>
      <w:ins w:id="1716" w:author="Administrator" w:date="2020-12-05T19:06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425A3B6" w14:textId="77777777" w:rsidR="008352C1" w:rsidRDefault="008352C1" w:rsidP="008352C1">
      <w:pPr>
        <w:rPr>
          <w:ins w:id="1717" w:author="Administrator" w:date="2020-12-05T19:07:00Z"/>
        </w:rPr>
      </w:pPr>
      <w:ins w:id="1718" w:author="Administrator" w:date="2020-12-05T19:06:00Z">
        <w:r>
          <w:rPr>
            <w:rFonts w:hint="eastAsia"/>
          </w:rPr>
          <w:t>架设</w:t>
        </w:r>
        <w:r>
          <w:t>教程：</w:t>
        </w:r>
      </w:ins>
      <w:ins w:id="1719" w:author="Administrator" w:date="2020-12-05T19:07:00Z">
        <w:r>
          <w:fldChar w:fldCharType="begin"/>
        </w:r>
        <w:r>
          <w:instrText xml:space="preserve"> HYPERLINK "</w:instrText>
        </w:r>
        <w:r w:rsidRPr="008352C1">
          <w:instrText>https://www.bilibili.com/video/BV1Sz4y1R7AG/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https://www.bilibili.com/video/BV1Sz4y1R7AG/</w:t>
        </w:r>
        <w:r>
          <w:fldChar w:fldCharType="end"/>
        </w:r>
      </w:ins>
    </w:p>
    <w:p w14:paraId="43066B90" w14:textId="77777777" w:rsidR="008352C1" w:rsidRDefault="008352C1" w:rsidP="008352C1">
      <w:pPr>
        <w:rPr>
          <w:ins w:id="1720" w:author="Administrator" w:date="2020-12-05T19:07:00Z"/>
        </w:rPr>
      </w:pPr>
    </w:p>
    <w:p w14:paraId="6859431C" w14:textId="77777777" w:rsidR="008352C1" w:rsidRDefault="008352C1" w:rsidP="008352C1">
      <w:pPr>
        <w:rPr>
          <w:ins w:id="1721" w:author="Administrator" w:date="2020-12-05T19:08:00Z"/>
        </w:rPr>
      </w:pPr>
    </w:p>
    <w:p w14:paraId="4370742B" w14:textId="77777777" w:rsidR="008352C1" w:rsidRDefault="008352C1" w:rsidP="008352C1">
      <w:pPr>
        <w:rPr>
          <w:ins w:id="1722" w:author="Administrator" w:date="2020-12-05T19:08:00Z"/>
        </w:rPr>
      </w:pPr>
    </w:p>
    <w:p w14:paraId="4C257E25" w14:textId="77777777" w:rsidR="008352C1" w:rsidRDefault="008352C1" w:rsidP="008352C1">
      <w:pPr>
        <w:rPr>
          <w:ins w:id="1723" w:author="Administrator" w:date="2020-12-05T19:08:00Z"/>
        </w:rPr>
      </w:pPr>
    </w:p>
    <w:p w14:paraId="55653A31" w14:textId="77777777" w:rsidR="008352C1" w:rsidRDefault="008352C1" w:rsidP="008352C1">
      <w:pPr>
        <w:rPr>
          <w:ins w:id="1724" w:author="Administrator" w:date="2020-12-05T19:07:00Z"/>
        </w:rPr>
      </w:pPr>
      <w:ins w:id="1725" w:author="Administrator" w:date="2020-12-05T19:07:00Z">
        <w:r>
          <w:lastRenderedPageBreak/>
          <w:fldChar w:fldCharType="begin"/>
        </w:r>
        <w:r>
          <w:instrText xml:space="preserve"> HYPERLINK "https://www.bilibili.com/video/BV1Ha4y1i7vP/"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2019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【彩虹岛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OLS2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】全特效迎新版一键端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外网教程</w:t>
        </w:r>
        <w:r>
          <w:fldChar w:fldCharType="end"/>
        </w:r>
      </w:ins>
    </w:p>
    <w:p w14:paraId="27764118" w14:textId="77777777" w:rsidR="008352C1" w:rsidRDefault="008352C1" w:rsidP="008352C1">
      <w:pPr>
        <w:rPr>
          <w:ins w:id="1726" w:author="Administrator" w:date="2020-12-05T19:07:00Z"/>
        </w:rPr>
      </w:pPr>
      <w:ins w:id="1727" w:author="Administrator" w:date="2020-12-05T19:07:00Z">
        <w:r>
          <w:rPr>
            <w:rFonts w:hint="eastAsia"/>
          </w:rPr>
          <w:t>链接：</w:t>
        </w:r>
        <w:r>
          <w:t xml:space="preserve">https://pan.baidu.com/s/1_1FBYcrOBsE1dFsw-jEcxQ </w:t>
        </w:r>
      </w:ins>
    </w:p>
    <w:p w14:paraId="7EAC00A5" w14:textId="77777777" w:rsidR="008352C1" w:rsidRDefault="008352C1" w:rsidP="008352C1">
      <w:pPr>
        <w:rPr>
          <w:ins w:id="1728" w:author="Administrator" w:date="2020-12-05T19:07:00Z"/>
        </w:rPr>
      </w:pPr>
      <w:ins w:id="1729" w:author="Administrator" w:date="2020-12-05T19:07:00Z">
        <w:r>
          <w:rPr>
            <w:rFonts w:hint="eastAsia"/>
          </w:rPr>
          <w:t>提取码：</w:t>
        </w:r>
        <w:r>
          <w:t xml:space="preserve">mg5l </w:t>
        </w:r>
      </w:ins>
    </w:p>
    <w:p w14:paraId="27A1AC5C" w14:textId="77777777" w:rsidR="008352C1" w:rsidRDefault="008352C1" w:rsidP="008352C1">
      <w:pPr>
        <w:rPr>
          <w:ins w:id="1730" w:author="Administrator" w:date="2020-12-05T19:07:00Z"/>
        </w:rPr>
      </w:pPr>
      <w:ins w:id="1731" w:author="Administrator" w:date="2020-12-05T19:0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05E06FD" w14:textId="77777777" w:rsidR="008352C1" w:rsidRDefault="008352C1" w:rsidP="008352C1">
      <w:pPr>
        <w:rPr>
          <w:ins w:id="1732" w:author="Administrator" w:date="2020-12-05T19:08:00Z"/>
        </w:rPr>
      </w:pPr>
      <w:ins w:id="1733" w:author="Administrator" w:date="2020-12-05T19:08:00Z">
        <w:r>
          <w:rPr>
            <w:rFonts w:hint="eastAsia"/>
          </w:rPr>
          <w:t>架设</w:t>
        </w:r>
        <w:r>
          <w:t>教程：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https://www.bilibili.com/video/BV1Ha4y1i7vP/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https://www.bilibili.com/video/BV1Ha4y1i7vP/</w:t>
        </w:r>
        <w:r>
          <w:fldChar w:fldCharType="end"/>
        </w:r>
      </w:ins>
    </w:p>
    <w:p w14:paraId="323EC8EA" w14:textId="77777777" w:rsidR="008352C1" w:rsidRDefault="008352C1" w:rsidP="008352C1">
      <w:pPr>
        <w:rPr>
          <w:ins w:id="1734" w:author="Administrator" w:date="2020-12-05T19:08:00Z"/>
        </w:rPr>
      </w:pPr>
    </w:p>
    <w:p w14:paraId="2DAE8AE8" w14:textId="77777777" w:rsidR="008352C1" w:rsidRDefault="008352C1" w:rsidP="008352C1">
      <w:pPr>
        <w:rPr>
          <w:ins w:id="1735" w:author="Administrator" w:date="2020-12-05T19:09:00Z"/>
        </w:rPr>
      </w:pPr>
      <w:ins w:id="1736" w:author="Administrator" w:date="2020-12-05T19:08:00Z">
        <w:r>
          <w:rPr>
            <w:rFonts w:ascii="Helvetica" w:hAnsi="Helvetica" w:cs="Helvetica"/>
            <w:color w:val="222222"/>
            <w:sz w:val="18"/>
            <w:szCs w:val="18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"https://www.bilibili.com/video/BV1YZ4y1s7NV/"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 xml:space="preserve">w7 w8 w10 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系统激活软件</w:t>
        </w:r>
        <w:r>
          <w:fldChar w:fldCharType="end"/>
        </w:r>
      </w:ins>
    </w:p>
    <w:p w14:paraId="1C13BC9A" w14:textId="77777777" w:rsidR="008352C1" w:rsidRDefault="008352C1" w:rsidP="008352C1">
      <w:pPr>
        <w:rPr>
          <w:ins w:id="1737" w:author="Administrator" w:date="2020-12-05T19:09:00Z"/>
          <w:rFonts w:ascii="Arial" w:hAnsi="Arial" w:cs="Arial"/>
          <w:color w:val="3F3F3F"/>
          <w:shd w:val="clear" w:color="auto" w:fill="C2ECB2"/>
        </w:rPr>
      </w:pPr>
      <w:ins w:id="1738" w:author="Administrator" w:date="2020-12-05T19:09:00Z">
        <w:r>
          <w:rPr>
            <w:rFonts w:ascii="Arial" w:hAnsi="Arial" w:cs="Arial"/>
            <w:color w:val="3F3F3F"/>
            <w:shd w:val="clear" w:color="auto" w:fill="C2ECB2"/>
          </w:rPr>
          <w:fldChar w:fldCharType="begin"/>
        </w:r>
        <w:r>
          <w:rPr>
            <w:rFonts w:ascii="Arial" w:hAnsi="Arial" w:cs="Arial"/>
            <w:color w:val="3F3F3F"/>
            <w:shd w:val="clear" w:color="auto" w:fill="C2ECB2"/>
          </w:rPr>
          <w:instrText xml:space="preserve"> HYPERLINK "https://www.lanzous.com/i4daf8f" </w:instrText>
        </w:r>
        <w:r>
          <w:rPr>
            <w:rFonts w:ascii="Arial" w:hAnsi="Arial" w:cs="Arial"/>
            <w:color w:val="3F3F3F"/>
            <w:shd w:val="clear" w:color="auto" w:fill="C2ECB2"/>
          </w:rPr>
          <w:fldChar w:fldCharType="separate"/>
        </w:r>
        <w:r w:rsidRPr="00060D1E">
          <w:rPr>
            <w:rStyle w:val="a3"/>
            <w:rFonts w:ascii="Arial" w:hAnsi="Arial" w:cs="Arial"/>
            <w:shd w:val="clear" w:color="auto" w:fill="C2ECB2"/>
          </w:rPr>
          <w:t>https://www.lanzous.com/i4daf8f</w:t>
        </w:r>
        <w:r>
          <w:rPr>
            <w:rFonts w:ascii="Arial" w:hAnsi="Arial" w:cs="Arial"/>
            <w:color w:val="3F3F3F"/>
            <w:shd w:val="clear" w:color="auto" w:fill="C2ECB2"/>
          </w:rPr>
          <w:fldChar w:fldCharType="end"/>
        </w:r>
      </w:ins>
    </w:p>
    <w:p w14:paraId="3C371D03" w14:textId="77777777" w:rsidR="008352C1" w:rsidRDefault="008352C1" w:rsidP="008352C1">
      <w:pPr>
        <w:rPr>
          <w:ins w:id="1739" w:author="Administrator" w:date="2020-12-05T19:09:00Z"/>
        </w:rPr>
      </w:pPr>
      <w:ins w:id="1740" w:author="Administrator" w:date="2020-12-05T19:09:00Z">
        <w:r>
          <w:rPr>
            <w:rFonts w:hint="eastAsia"/>
          </w:rPr>
          <w:t>激活</w:t>
        </w:r>
        <w:r>
          <w:t>视频：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https://www.bilibili.com/video/BV1YZ4y1s7NV/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https://www.bilibili.com/video/BV1YZ4y1s7NV/</w:t>
        </w:r>
        <w:r>
          <w:fldChar w:fldCharType="end"/>
        </w:r>
      </w:ins>
    </w:p>
    <w:p w14:paraId="2960D75B" w14:textId="77777777" w:rsidR="008352C1" w:rsidRDefault="008352C1" w:rsidP="008352C1">
      <w:pPr>
        <w:rPr>
          <w:ins w:id="1741" w:author="Administrator" w:date="2020-12-05T19:09:00Z"/>
        </w:rPr>
      </w:pPr>
    </w:p>
    <w:p w14:paraId="03327AAE" w14:textId="77777777" w:rsidR="008352C1" w:rsidRDefault="008352C1" w:rsidP="008352C1">
      <w:pPr>
        <w:rPr>
          <w:ins w:id="1742" w:author="Administrator" w:date="2020-12-05T19:10:00Z"/>
        </w:rPr>
      </w:pPr>
      <w:ins w:id="1743" w:author="Administrator" w:date="2020-12-05T19:10:00Z">
        <w:r>
          <w:fldChar w:fldCharType="begin"/>
        </w:r>
        <w:r>
          <w:instrText xml:space="preserve"> HYPERLINK "https://www.bilibili.com/video/BV1s54y1X7Ka/"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最爱星雨阁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1-2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起凡原创单机可玩地图</w:t>
        </w:r>
        <w:r>
          <w:fldChar w:fldCharType="end"/>
        </w:r>
      </w:ins>
    </w:p>
    <w:p w14:paraId="429916AA" w14:textId="77777777" w:rsidR="008352C1" w:rsidRDefault="008352C1" w:rsidP="008352C1">
      <w:pPr>
        <w:rPr>
          <w:ins w:id="1744" w:author="Administrator" w:date="2020-12-05T19:10:00Z"/>
        </w:rPr>
      </w:pPr>
      <w:ins w:id="1745" w:author="Administrator" w:date="2020-12-05T19:10:00Z">
        <w:r>
          <w:rPr>
            <w:rFonts w:hint="eastAsia"/>
          </w:rPr>
          <w:t>链接：</w:t>
        </w:r>
        <w:r>
          <w:t xml:space="preserve">https://pan.baidu.com/s/1eU_SrxQSWy6-RLEuw5kqOw </w:t>
        </w:r>
      </w:ins>
    </w:p>
    <w:p w14:paraId="06074D1B" w14:textId="77777777" w:rsidR="008352C1" w:rsidRDefault="008352C1" w:rsidP="008352C1">
      <w:pPr>
        <w:rPr>
          <w:ins w:id="1746" w:author="Administrator" w:date="2020-12-05T19:10:00Z"/>
        </w:rPr>
      </w:pPr>
      <w:ins w:id="1747" w:author="Administrator" w:date="2020-12-05T19:10:00Z">
        <w:r>
          <w:rPr>
            <w:rFonts w:hint="eastAsia"/>
          </w:rPr>
          <w:t>提取码：</w:t>
        </w:r>
        <w:proofErr w:type="spellStart"/>
        <w:r>
          <w:t>wohj</w:t>
        </w:r>
        <w:proofErr w:type="spellEnd"/>
        <w:r>
          <w:t xml:space="preserve"> </w:t>
        </w:r>
      </w:ins>
    </w:p>
    <w:p w14:paraId="6125CB04" w14:textId="77777777" w:rsidR="008352C1" w:rsidRDefault="008352C1" w:rsidP="008352C1">
      <w:pPr>
        <w:rPr>
          <w:ins w:id="1748" w:author="Administrator" w:date="2020-12-05T19:10:00Z"/>
        </w:rPr>
      </w:pPr>
      <w:ins w:id="1749" w:author="Administrator" w:date="2020-12-05T19:10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1EA39DD" w14:textId="77777777" w:rsidR="008352C1" w:rsidRDefault="008352C1" w:rsidP="008352C1">
      <w:pPr>
        <w:rPr>
          <w:ins w:id="1750" w:author="Administrator" w:date="2020-12-05T19:10:00Z"/>
        </w:rPr>
      </w:pPr>
      <w:ins w:id="1751" w:author="Administrator" w:date="2020-12-05T19:10:00Z">
        <w:r>
          <w:t>教程：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https://www.bilibili.com/video/BV1s54y1X7Ka/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https://www.bilibili.com/video/BV1s54y1X7Ka/</w:t>
        </w:r>
        <w:r>
          <w:fldChar w:fldCharType="end"/>
        </w:r>
      </w:ins>
    </w:p>
    <w:p w14:paraId="11BA8BDC" w14:textId="77777777" w:rsidR="008352C1" w:rsidRDefault="008352C1" w:rsidP="008352C1">
      <w:pPr>
        <w:rPr>
          <w:ins w:id="1752" w:author="Administrator" w:date="2020-12-05T19:10:00Z"/>
        </w:rPr>
      </w:pPr>
    </w:p>
    <w:p w14:paraId="3C942FB8" w14:textId="77777777" w:rsidR="008352C1" w:rsidRDefault="008352C1" w:rsidP="008352C1">
      <w:pPr>
        <w:rPr>
          <w:ins w:id="1753" w:author="Administrator" w:date="2020-12-05T19:11:00Z"/>
        </w:rPr>
      </w:pPr>
      <w:ins w:id="1754" w:author="Administrator" w:date="2020-12-05T19:10:00Z">
        <w:r>
          <w:fldChar w:fldCharType="begin"/>
        </w:r>
        <w:r>
          <w:instrText xml:space="preserve"> HYPERLINK "https://www.bilibili.com/video/BV1gQ4y1N72o/"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拳皇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14/KOF14v1.25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中文可玩版</w:t>
        </w:r>
        <w:r>
          <w:fldChar w:fldCharType="end"/>
        </w:r>
      </w:ins>
    </w:p>
    <w:p w14:paraId="1BF78A8D" w14:textId="77777777" w:rsidR="008352C1" w:rsidRDefault="008352C1" w:rsidP="008352C1">
      <w:pPr>
        <w:rPr>
          <w:ins w:id="1755" w:author="Administrator" w:date="2020-12-05T19:11:00Z"/>
        </w:rPr>
      </w:pPr>
      <w:ins w:id="1756" w:author="Administrator" w:date="2020-12-05T19:11:00Z">
        <w:r>
          <w:rPr>
            <w:rFonts w:hint="eastAsia"/>
          </w:rPr>
          <w:t>链接：</w:t>
        </w:r>
        <w:r>
          <w:t xml:space="preserve">https://pan.baidu.com/s/1hvDSVdEpITfGuPK3Skuntw </w:t>
        </w:r>
      </w:ins>
    </w:p>
    <w:p w14:paraId="028AFB7F" w14:textId="77777777" w:rsidR="008352C1" w:rsidRDefault="008352C1" w:rsidP="008352C1">
      <w:pPr>
        <w:rPr>
          <w:ins w:id="1757" w:author="Administrator" w:date="2020-12-05T19:11:00Z"/>
        </w:rPr>
      </w:pPr>
      <w:ins w:id="1758" w:author="Administrator" w:date="2020-12-05T19:11:00Z">
        <w:r>
          <w:rPr>
            <w:rFonts w:hint="eastAsia"/>
          </w:rPr>
          <w:t>提取码：</w:t>
        </w:r>
        <w:r>
          <w:t xml:space="preserve">1c4f </w:t>
        </w:r>
      </w:ins>
    </w:p>
    <w:p w14:paraId="28DEFA6D" w14:textId="77777777" w:rsidR="008352C1" w:rsidRDefault="008352C1" w:rsidP="008352C1">
      <w:pPr>
        <w:rPr>
          <w:ins w:id="1759" w:author="Administrator" w:date="2020-12-05T19:11:00Z"/>
        </w:rPr>
      </w:pPr>
      <w:ins w:id="1760" w:author="Administrator" w:date="2020-12-05T19:11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0D39DF6D" w14:textId="77777777" w:rsidR="008352C1" w:rsidRDefault="008352C1" w:rsidP="008352C1">
      <w:pPr>
        <w:rPr>
          <w:ins w:id="1761" w:author="Administrator" w:date="2020-12-05T19:11:00Z"/>
        </w:rPr>
      </w:pPr>
      <w:ins w:id="1762" w:author="Administrator" w:date="2020-12-05T19:12:00Z">
        <w:r>
          <w:rPr>
            <w:rFonts w:hint="eastAsia"/>
          </w:rPr>
          <w:t>宣传片</w:t>
        </w:r>
      </w:ins>
      <w:ins w:id="1763" w:author="Administrator" w:date="2020-12-05T19:11:00Z">
        <w:r>
          <w:rPr>
            <w:rFonts w:hint="eastAsia"/>
          </w:rPr>
          <w:t>：</w:t>
        </w:r>
        <w:r>
          <w:fldChar w:fldCharType="begin"/>
        </w:r>
        <w:r>
          <w:instrText xml:space="preserve"> HYPERLINK "</w:instrText>
        </w:r>
        <w:r w:rsidRPr="008352C1">
          <w:rPr>
            <w:rPrChange w:id="1764" w:author="Administrator" w:date="2020-12-05T19:11:00Z">
              <w:rPr>
                <w:rStyle w:val="a3"/>
              </w:rPr>
            </w:rPrChange>
          </w:rPr>
          <w:instrText>https://www.bilibili.com/video/BV1gQ4y1N72o/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https://www.bilibili.com/video/BV1gQ4y1N72o/</w:t>
        </w:r>
        <w:r>
          <w:fldChar w:fldCharType="end"/>
        </w:r>
      </w:ins>
    </w:p>
    <w:p w14:paraId="003D0915" w14:textId="77777777" w:rsidR="008352C1" w:rsidRDefault="008352C1" w:rsidP="008352C1">
      <w:pPr>
        <w:rPr>
          <w:ins w:id="1765" w:author="Administrator" w:date="2020-12-05T19:11:00Z"/>
        </w:rPr>
      </w:pPr>
    </w:p>
    <w:p w14:paraId="40920BBF" w14:textId="77777777" w:rsidR="008352C1" w:rsidRDefault="008352C1" w:rsidP="008352C1">
      <w:pPr>
        <w:rPr>
          <w:ins w:id="1766" w:author="Administrator" w:date="2020-12-05T19:16:00Z"/>
        </w:rPr>
      </w:pPr>
      <w:ins w:id="1767" w:author="Administrator" w:date="2020-12-05T19:16:00Z">
        <w:r>
          <w:fldChar w:fldCharType="begin"/>
        </w:r>
        <w:r>
          <w:instrText xml:space="preserve"> HYPERLINK "https://www.bilibili.com/video/BV11e411s72a/"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入梦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MV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附带梦幻西游单机，新款端正版还原度高，配备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GM</w:t>
        </w:r>
        <w:r>
          <w:rPr>
            <w:rStyle w:val="a3"/>
            <w:rFonts w:ascii="Helvetica" w:hAnsi="Helvetica" w:cs="Helvetica"/>
            <w:color w:val="00A1D6"/>
            <w:shd w:val="clear" w:color="auto" w:fill="FFFFFF"/>
          </w:rPr>
          <w:t>工具新手攻略</w:t>
        </w:r>
        <w:r>
          <w:fldChar w:fldCharType="end"/>
        </w:r>
      </w:ins>
    </w:p>
    <w:p w14:paraId="3DD9832B" w14:textId="77777777" w:rsidR="008352C1" w:rsidRDefault="008352C1" w:rsidP="008352C1">
      <w:pPr>
        <w:rPr>
          <w:ins w:id="1768" w:author="Administrator" w:date="2020-12-05T19:17:00Z"/>
        </w:rPr>
      </w:pPr>
      <w:ins w:id="1769" w:author="Administrator" w:date="2020-12-05T19:17:00Z">
        <w:r>
          <w:rPr>
            <w:rFonts w:hint="eastAsia"/>
          </w:rPr>
          <w:t>链接：</w:t>
        </w:r>
        <w:r>
          <w:t xml:space="preserve">https://pan.baidu.com/s/1JC0mk9op_KzRAfClRt_WDQ </w:t>
        </w:r>
      </w:ins>
    </w:p>
    <w:p w14:paraId="5C89D63F" w14:textId="77777777" w:rsidR="008352C1" w:rsidRDefault="008352C1" w:rsidP="008352C1">
      <w:pPr>
        <w:rPr>
          <w:ins w:id="1770" w:author="Administrator" w:date="2020-12-05T19:17:00Z"/>
        </w:rPr>
      </w:pPr>
      <w:ins w:id="1771" w:author="Administrator" w:date="2020-12-05T19:17:00Z">
        <w:r>
          <w:rPr>
            <w:rFonts w:hint="eastAsia"/>
          </w:rPr>
          <w:t>提取码：</w:t>
        </w:r>
        <w:r>
          <w:t xml:space="preserve">5ebg </w:t>
        </w:r>
      </w:ins>
    </w:p>
    <w:p w14:paraId="2EED0F9F" w14:textId="77777777" w:rsidR="008352C1" w:rsidRDefault="008352C1" w:rsidP="008352C1">
      <w:pPr>
        <w:rPr>
          <w:ins w:id="1772" w:author="Administrator" w:date="2020-12-05T19:17:00Z"/>
        </w:rPr>
      </w:pPr>
      <w:ins w:id="1773" w:author="Administrator" w:date="2020-12-05T19:1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577D0D58" w14:textId="77777777" w:rsidR="008352C1" w:rsidRDefault="008352C1" w:rsidP="008352C1">
      <w:pPr>
        <w:rPr>
          <w:ins w:id="1774" w:author="Administrator" w:date="2020-12-05T19:17:00Z"/>
        </w:rPr>
      </w:pPr>
      <w:ins w:id="1775" w:author="Administrator" w:date="2020-12-05T19:17:00Z">
        <w:r>
          <w:rPr>
            <w:rFonts w:hint="eastAsia"/>
          </w:rPr>
          <w:t>宣传片：</w:t>
        </w:r>
        <w:r>
          <w:fldChar w:fldCharType="begin"/>
        </w:r>
        <w:r>
          <w:instrText xml:space="preserve"> HYPERLINK "</w:instrText>
        </w:r>
        <w:r w:rsidRPr="008352C1">
          <w:instrText>https://www.bilibili.com/video/BV11e411s72a/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https://www.bilibili.com/video/BV11e411s72a/</w:t>
        </w:r>
        <w:r>
          <w:fldChar w:fldCharType="end"/>
        </w:r>
      </w:ins>
    </w:p>
    <w:p w14:paraId="7375C6DA" w14:textId="77777777" w:rsidR="008352C1" w:rsidRDefault="008352C1" w:rsidP="008352C1">
      <w:pPr>
        <w:rPr>
          <w:ins w:id="1776" w:author="Administrator" w:date="2020-12-05T19:17:00Z"/>
        </w:rPr>
      </w:pPr>
    </w:p>
    <w:p w14:paraId="085A89E4" w14:textId="77777777" w:rsidR="008352C1" w:rsidRDefault="008352C1" w:rsidP="008352C1">
      <w:pPr>
        <w:rPr>
          <w:ins w:id="1777" w:author="Administrator" w:date="2020-12-05T19:17:00Z"/>
        </w:rPr>
      </w:pPr>
      <w:ins w:id="1778" w:author="Administrator" w:date="2020-12-05T19:17:00Z">
        <w:r>
          <w:fldChar w:fldCharType="begin"/>
        </w:r>
        <w:r>
          <w:instrText xml:space="preserve"> HYPERLINK "https://www.bilibili.com/video/BV1az411h7pi/" \t "_blank" </w:instrText>
        </w:r>
        <w:r>
          <w:fldChar w:fldCharType="separate"/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冒险岛单机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079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版架设教程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+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试玩，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Win7</w:t>
        </w:r>
        <w:r>
          <w:rPr>
            <w:rStyle w:val="a3"/>
            <w:rFonts w:ascii="Helvetica" w:hAnsi="Helvetica" w:cs="Helvetica"/>
            <w:color w:val="212121"/>
            <w:shd w:val="clear" w:color="auto" w:fill="FFFFFF"/>
          </w:rPr>
          <w:t>完美运行</w:t>
        </w:r>
        <w:r>
          <w:fldChar w:fldCharType="end"/>
        </w:r>
      </w:ins>
    </w:p>
    <w:p w14:paraId="1468AA80" w14:textId="77777777" w:rsidR="008352C1" w:rsidRDefault="008352C1" w:rsidP="008352C1">
      <w:pPr>
        <w:rPr>
          <w:ins w:id="1779" w:author="Administrator" w:date="2020-12-05T19:17:00Z"/>
        </w:rPr>
      </w:pPr>
      <w:ins w:id="1780" w:author="Administrator" w:date="2020-12-05T19:17:00Z">
        <w:r>
          <w:rPr>
            <w:rFonts w:hint="eastAsia"/>
          </w:rPr>
          <w:t>链接：</w:t>
        </w:r>
        <w:r>
          <w:t xml:space="preserve">https://pan.baidu.com/s/1x6B-MmiHnMXtHmRA6HUp5Q </w:t>
        </w:r>
      </w:ins>
    </w:p>
    <w:p w14:paraId="0E61AC99" w14:textId="77777777" w:rsidR="008352C1" w:rsidRDefault="008352C1" w:rsidP="008352C1">
      <w:pPr>
        <w:rPr>
          <w:ins w:id="1781" w:author="Administrator" w:date="2020-12-05T19:17:00Z"/>
        </w:rPr>
      </w:pPr>
      <w:ins w:id="1782" w:author="Administrator" w:date="2020-12-05T19:17:00Z">
        <w:r>
          <w:rPr>
            <w:rFonts w:hint="eastAsia"/>
          </w:rPr>
          <w:t>提取码：</w:t>
        </w:r>
        <w:r>
          <w:t xml:space="preserve">074k </w:t>
        </w:r>
      </w:ins>
    </w:p>
    <w:p w14:paraId="5427109E" w14:textId="77777777" w:rsidR="008352C1" w:rsidRDefault="008352C1" w:rsidP="008352C1">
      <w:pPr>
        <w:rPr>
          <w:ins w:id="1783" w:author="Administrator" w:date="2020-12-05T19:17:00Z"/>
        </w:rPr>
      </w:pPr>
      <w:ins w:id="1784" w:author="Administrator" w:date="2020-12-05T19:17:00Z">
        <w:r>
          <w:rPr>
            <w:rFonts w:hint="eastAsia"/>
          </w:rPr>
          <w:t>复制这段内容后打开百度网盘手机</w:t>
        </w:r>
        <w:r>
          <w:t>App，操作更方便哦--来自百度网盘超级会员V1的分享</w:t>
        </w:r>
      </w:ins>
    </w:p>
    <w:p w14:paraId="79B56F96" w14:textId="77777777" w:rsidR="008352C1" w:rsidRDefault="008352C1" w:rsidP="008352C1">
      <w:pPr>
        <w:rPr>
          <w:ins w:id="1785" w:author="Administrator" w:date="2020-12-05T19:18:00Z"/>
        </w:rPr>
      </w:pPr>
      <w:ins w:id="1786" w:author="Administrator" w:date="2020-12-05T19:17:00Z">
        <w:r>
          <w:rPr>
            <w:rFonts w:hint="eastAsia"/>
          </w:rPr>
          <w:t>架设</w:t>
        </w:r>
        <w:r>
          <w:t>教程：</w:t>
        </w:r>
      </w:ins>
      <w:ins w:id="1787" w:author="Administrator" w:date="2020-12-05T19:18:00Z">
        <w:r>
          <w:fldChar w:fldCharType="begin"/>
        </w:r>
        <w:r>
          <w:instrText xml:space="preserve"> HYPERLINK "</w:instrText>
        </w:r>
        <w:r w:rsidRPr="008352C1">
          <w:instrText>https://www.bilibili.com/video/BV1az411h7pi/</w:instrText>
        </w:r>
        <w:r>
          <w:instrText xml:space="preserve">" </w:instrText>
        </w:r>
        <w:r>
          <w:fldChar w:fldCharType="separate"/>
        </w:r>
        <w:r w:rsidRPr="00060D1E">
          <w:rPr>
            <w:rStyle w:val="a3"/>
          </w:rPr>
          <w:t>https://www.bilibili.com/video/BV1az411h7pi/</w:t>
        </w:r>
        <w:r>
          <w:fldChar w:fldCharType="end"/>
        </w:r>
      </w:ins>
    </w:p>
    <w:p w14:paraId="4086C6CD" w14:textId="77777777" w:rsidR="008352C1" w:rsidRPr="008352C1" w:rsidRDefault="008352C1" w:rsidP="008352C1"/>
    <w:sectPr w:rsidR="008352C1" w:rsidRPr="00835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  <w15:person w15:author="Liu Zhuoran">
    <w15:presenceInfo w15:providerId="Windows Live" w15:userId="bec22ae3b2f91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F7"/>
    <w:rsid w:val="0003389A"/>
    <w:rsid w:val="0008237F"/>
    <w:rsid w:val="000A15F7"/>
    <w:rsid w:val="001E1A0F"/>
    <w:rsid w:val="00297D5E"/>
    <w:rsid w:val="003C0ADB"/>
    <w:rsid w:val="003F189C"/>
    <w:rsid w:val="004117E1"/>
    <w:rsid w:val="004952D7"/>
    <w:rsid w:val="0078404B"/>
    <w:rsid w:val="00790645"/>
    <w:rsid w:val="008352C1"/>
    <w:rsid w:val="0085560A"/>
    <w:rsid w:val="008645CF"/>
    <w:rsid w:val="009A6201"/>
    <w:rsid w:val="00A805E5"/>
    <w:rsid w:val="00C11B52"/>
    <w:rsid w:val="00E162B2"/>
    <w:rsid w:val="00E217FD"/>
    <w:rsid w:val="00E26859"/>
    <w:rsid w:val="00E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ABED"/>
  <w15:chartTrackingRefBased/>
  <w15:docId w15:val="{EC99E5DC-FDA3-4249-86E9-4C4A7AC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2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52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52C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55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7291</Words>
  <Characters>41564</Characters>
  <Application>Microsoft Office Word</Application>
  <DocSecurity>0</DocSecurity>
  <Lines>346</Lines>
  <Paragraphs>97</Paragraphs>
  <ScaleCrop>false</ScaleCrop>
  <Company>DoubleOX</Company>
  <LinksUpToDate>false</LinksUpToDate>
  <CharactersWithSpaces>48758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Zhuoran</cp:lastModifiedBy>
  <cp:revision>4</cp:revision>
  <dcterms:created xsi:type="dcterms:W3CDTF">2020-12-04T14:16:00Z</dcterms:created>
  <dcterms:modified xsi:type="dcterms:W3CDTF">2021-01-13T09:52:00Z</dcterms:modified>
</cp:coreProperties>
</file>